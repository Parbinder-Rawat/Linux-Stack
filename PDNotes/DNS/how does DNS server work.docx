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2AFA" w:rsidRPr="00627100" w:rsidRDefault="00627100" w:rsidP="00022AFA">
      <w:pPr>
        <w:pStyle w:val="Heading1"/>
        <w:rPr>
          <w:sz w:val="24"/>
          <w:szCs w:val="24"/>
        </w:rPr>
      </w:pPr>
      <w:r>
        <w:rPr>
          <w:sz w:val="24"/>
          <w:szCs w:val="24"/>
        </w:rPr>
        <w:t>H</w:t>
      </w:r>
      <w:r w:rsidR="00022AFA" w:rsidRPr="00627100">
        <w:rPr>
          <w:sz w:val="24"/>
          <w:szCs w:val="24"/>
        </w:rPr>
        <w:t>ow does DNS server work</w:t>
      </w:r>
    </w:p>
    <w:p w:rsidR="00022AFA" w:rsidRPr="00627100" w:rsidRDefault="00022AFA" w:rsidP="00022AFA">
      <w:pPr>
        <w:spacing w:before="100" w:beforeAutospacing="1" w:after="100" w:afterAutospacing="1" w:line="240" w:lineRule="auto"/>
        <w:rPr>
          <w:rFonts w:ascii="Times New Roman" w:eastAsia="Times New Roman" w:hAnsi="Times New Roman" w:cs="Times New Roman"/>
          <w:sz w:val="24"/>
          <w:szCs w:val="24"/>
        </w:rPr>
      </w:pPr>
      <w:r w:rsidRPr="00627100">
        <w:rPr>
          <w:rFonts w:ascii="Times New Roman" w:eastAsia="Times New Roman" w:hAnsi="Times New Roman" w:cs="Times New Roman"/>
          <w:sz w:val="24"/>
          <w:szCs w:val="24"/>
        </w:rPr>
        <w:t xml:space="preserve">Source: </w:t>
      </w:r>
      <w:hyperlink r:id="rId4" w:history="1">
        <w:r w:rsidR="00FF7AFA" w:rsidRPr="00B85A5F">
          <w:rPr>
            <w:rStyle w:val="Hyperlink"/>
            <w:rFonts w:ascii="Times New Roman" w:eastAsia="Times New Roman" w:hAnsi="Times New Roman" w:cs="Times New Roman"/>
            <w:sz w:val="24"/>
            <w:szCs w:val="24"/>
          </w:rPr>
          <w:t>http://www.slashroot.in/how-dns-works</w:t>
        </w:r>
      </w:hyperlink>
      <w:r w:rsidR="00FF7AFA">
        <w:rPr>
          <w:rFonts w:ascii="Times New Roman" w:eastAsia="Times New Roman" w:hAnsi="Times New Roman" w:cs="Times New Roman"/>
          <w:sz w:val="24"/>
          <w:szCs w:val="24"/>
        </w:rPr>
        <w:t xml:space="preserve"> </w:t>
      </w:r>
    </w:p>
    <w:p w:rsidR="00022AFA" w:rsidRPr="00022AFA" w:rsidRDefault="00022AFA" w:rsidP="00022AFA">
      <w:pPr>
        <w:spacing w:before="100" w:beforeAutospacing="1" w:after="100" w:afterAutospacing="1" w:line="240" w:lineRule="auto"/>
        <w:rPr>
          <w:rFonts w:ascii="Times New Roman" w:eastAsia="Times New Roman" w:hAnsi="Times New Roman" w:cs="Times New Roman"/>
          <w:sz w:val="24"/>
          <w:szCs w:val="24"/>
        </w:rPr>
      </w:pPr>
      <w:r w:rsidRPr="00022AFA">
        <w:rPr>
          <w:rFonts w:ascii="Times New Roman" w:eastAsia="Times New Roman" w:hAnsi="Times New Roman" w:cs="Times New Roman"/>
          <w:sz w:val="24"/>
          <w:szCs w:val="24"/>
        </w:rPr>
        <w:t>Hi all</w:t>
      </w:r>
      <w:r w:rsidRPr="00627100">
        <w:rPr>
          <w:rFonts w:ascii="Times New Roman" w:eastAsia="Times New Roman" w:hAnsi="Times New Roman" w:cs="Times New Roman"/>
          <w:noProof/>
          <w:sz w:val="24"/>
          <w:szCs w:val="24"/>
        </w:rPr>
        <w:drawing>
          <wp:inline distT="0" distB="0" distL="0" distR="0">
            <wp:extent cx="190500" cy="190500"/>
            <wp:effectExtent l="19050" t="0" r="0" b="0"/>
            <wp:docPr id="1" name="Picture 1" descr="smil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iley"/>
                    <pic:cNvPicPr>
                      <a:picLocks noChangeAspect="1" noChangeArrowheads="1"/>
                    </pic:cNvPicPr>
                  </pic:nvPicPr>
                  <pic:blipFill>
                    <a:blip r:embed="rId5"/>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022AFA">
        <w:rPr>
          <w:rFonts w:ascii="Times New Roman" w:eastAsia="Times New Roman" w:hAnsi="Times New Roman" w:cs="Times New Roman"/>
          <w:sz w:val="24"/>
          <w:szCs w:val="24"/>
        </w:rPr>
        <w:t xml:space="preserve">...in this post we will be discussing the most important and inevitable resource in the world of internet, which each and everyone of us uses knowingly or unknowingly. </w:t>
      </w:r>
    </w:p>
    <w:p w:rsidR="00022AFA" w:rsidRPr="00022AFA" w:rsidRDefault="00022AFA" w:rsidP="00022AFA">
      <w:pPr>
        <w:spacing w:before="100" w:beforeAutospacing="1" w:after="100" w:afterAutospacing="1" w:line="240" w:lineRule="auto"/>
        <w:rPr>
          <w:rFonts w:ascii="Times New Roman" w:eastAsia="Times New Roman" w:hAnsi="Times New Roman" w:cs="Times New Roman"/>
          <w:sz w:val="24"/>
          <w:szCs w:val="24"/>
        </w:rPr>
      </w:pPr>
      <w:r w:rsidRPr="00022AFA">
        <w:rPr>
          <w:rFonts w:ascii="Times New Roman" w:eastAsia="Times New Roman" w:hAnsi="Times New Roman" w:cs="Times New Roman"/>
          <w:sz w:val="24"/>
          <w:szCs w:val="24"/>
        </w:rPr>
        <w:t>Each and every machine in a network is identified by a numerical address. This address can be used by other machines in the network to communicate with each other. But without a relevant name associated with that numerical address, it will be very difficult to memorize  the numerical address of all the machines in the network. Even for a handful of hosts in a local network, it will be very difficult to memorize all the numerical address of each of them, so forget about memorizing numerical addresses of more than 400 million hosts in the internet.</w:t>
      </w:r>
    </w:p>
    <w:p w:rsidR="00022AFA" w:rsidRPr="00022AFA" w:rsidRDefault="00022AFA" w:rsidP="00022AFA">
      <w:pPr>
        <w:spacing w:before="100" w:beforeAutospacing="1" w:after="100" w:afterAutospacing="1" w:line="240" w:lineRule="auto"/>
        <w:rPr>
          <w:rFonts w:ascii="Times New Roman" w:eastAsia="Times New Roman" w:hAnsi="Times New Roman" w:cs="Times New Roman"/>
          <w:sz w:val="24"/>
          <w:szCs w:val="24"/>
        </w:rPr>
      </w:pPr>
      <w:r w:rsidRPr="00022AFA">
        <w:rPr>
          <w:rFonts w:ascii="Times New Roman" w:eastAsia="Times New Roman" w:hAnsi="Times New Roman" w:cs="Times New Roman"/>
          <w:sz w:val="24"/>
          <w:szCs w:val="24"/>
        </w:rPr>
        <w:t>initially the concept of host file was born to solve the problem, each and every machine in the network used to have a host file, /etc/hosts where the name to address mapping was done.. But with the passage of time,problems like the below emerged.</w:t>
      </w:r>
    </w:p>
    <w:p w:rsidR="00022AFA" w:rsidRPr="00022AFA" w:rsidRDefault="00022AFA" w:rsidP="00022AFA">
      <w:pPr>
        <w:spacing w:before="100" w:beforeAutospacing="1" w:after="100" w:afterAutospacing="1" w:line="240" w:lineRule="auto"/>
        <w:rPr>
          <w:rFonts w:ascii="Times New Roman" w:eastAsia="Times New Roman" w:hAnsi="Times New Roman" w:cs="Times New Roman"/>
          <w:sz w:val="24"/>
          <w:szCs w:val="24"/>
        </w:rPr>
      </w:pPr>
      <w:r w:rsidRPr="00022AFA">
        <w:rPr>
          <w:rFonts w:ascii="Times New Roman" w:eastAsia="Times New Roman" w:hAnsi="Times New Roman" w:cs="Times New Roman"/>
          <w:color w:val="FF0000"/>
          <w:sz w:val="24"/>
          <w:szCs w:val="24"/>
        </w:rPr>
        <w:t>1.each and every machine needed to update the the newly added entries themselves.</w:t>
      </w:r>
    </w:p>
    <w:p w:rsidR="00022AFA" w:rsidRPr="00022AFA" w:rsidRDefault="00022AFA" w:rsidP="00022AFA">
      <w:pPr>
        <w:spacing w:before="100" w:beforeAutospacing="1" w:after="100" w:afterAutospacing="1" w:line="240" w:lineRule="auto"/>
        <w:rPr>
          <w:rFonts w:ascii="Times New Roman" w:eastAsia="Times New Roman" w:hAnsi="Times New Roman" w:cs="Times New Roman"/>
          <w:sz w:val="24"/>
          <w:szCs w:val="24"/>
        </w:rPr>
      </w:pPr>
      <w:r w:rsidRPr="00022AFA">
        <w:rPr>
          <w:rFonts w:ascii="Times New Roman" w:eastAsia="Times New Roman" w:hAnsi="Times New Roman" w:cs="Times New Roman"/>
          <w:color w:val="FF0000"/>
          <w:sz w:val="24"/>
          <w:szCs w:val="24"/>
        </w:rPr>
        <w:t>2.there was no kind of notification available for clients to know a new entry has been added.</w:t>
      </w:r>
    </w:p>
    <w:p w:rsidR="00022AFA" w:rsidRPr="00022AFA" w:rsidRDefault="00022AFA" w:rsidP="00022AFA">
      <w:pPr>
        <w:spacing w:before="100" w:beforeAutospacing="1" w:after="100" w:afterAutospacing="1" w:line="240" w:lineRule="auto"/>
        <w:rPr>
          <w:rFonts w:ascii="Times New Roman" w:eastAsia="Times New Roman" w:hAnsi="Times New Roman" w:cs="Times New Roman"/>
          <w:sz w:val="24"/>
          <w:szCs w:val="24"/>
        </w:rPr>
      </w:pPr>
      <w:r w:rsidRPr="00022AFA">
        <w:rPr>
          <w:rFonts w:ascii="Times New Roman" w:eastAsia="Times New Roman" w:hAnsi="Times New Roman" w:cs="Times New Roman"/>
          <w:color w:val="FF0000"/>
          <w:sz w:val="24"/>
          <w:szCs w:val="24"/>
        </w:rPr>
        <w:t>3.by the passage of time, a single file became large and very large, making it difficult to handle.</w:t>
      </w:r>
    </w:p>
    <w:p w:rsidR="00022AFA" w:rsidRPr="00022AFA" w:rsidRDefault="00022AFA" w:rsidP="00022AFA">
      <w:pPr>
        <w:spacing w:before="100" w:beforeAutospacing="1" w:after="100" w:afterAutospacing="1" w:line="240" w:lineRule="auto"/>
        <w:rPr>
          <w:rFonts w:ascii="Times New Roman" w:eastAsia="Times New Roman" w:hAnsi="Times New Roman" w:cs="Times New Roman"/>
          <w:sz w:val="24"/>
          <w:szCs w:val="24"/>
        </w:rPr>
      </w:pPr>
      <w:r w:rsidRPr="00022AFA">
        <w:rPr>
          <w:rFonts w:ascii="Times New Roman" w:eastAsia="Times New Roman" w:hAnsi="Times New Roman" w:cs="Times New Roman"/>
          <w:sz w:val="24"/>
          <w:szCs w:val="24"/>
        </w:rPr>
        <w:t>During the mid 1970's the concept of name servers came into place. the basic idea behind this name servers was that, people find it easy to remember names rather than numbers, especially when that name describes some attributes of a resource. </w:t>
      </w:r>
    </w:p>
    <w:p w:rsidR="00022AFA" w:rsidRPr="00022AFA" w:rsidRDefault="00022AFA" w:rsidP="00022AFA">
      <w:pPr>
        <w:spacing w:before="100" w:beforeAutospacing="1" w:after="100" w:afterAutospacing="1" w:line="240" w:lineRule="auto"/>
        <w:rPr>
          <w:rFonts w:ascii="Times New Roman" w:eastAsia="Times New Roman" w:hAnsi="Times New Roman" w:cs="Times New Roman"/>
          <w:sz w:val="24"/>
          <w:szCs w:val="24"/>
        </w:rPr>
      </w:pPr>
      <w:r w:rsidRPr="00022AFA">
        <w:rPr>
          <w:rFonts w:ascii="Times New Roman" w:eastAsia="Times New Roman" w:hAnsi="Times New Roman" w:cs="Times New Roman"/>
          <w:sz w:val="24"/>
          <w:szCs w:val="24"/>
        </w:rPr>
        <w:t>This main problem of converting names to numbers in networking is as old as computer networking itself.</w:t>
      </w:r>
    </w:p>
    <w:p w:rsidR="00022AFA" w:rsidRPr="00022AFA" w:rsidRDefault="00022AFA" w:rsidP="00022AFA">
      <w:pPr>
        <w:spacing w:before="100" w:beforeAutospacing="1" w:after="100" w:afterAutospacing="1" w:line="240" w:lineRule="auto"/>
        <w:rPr>
          <w:rFonts w:ascii="Times New Roman" w:eastAsia="Times New Roman" w:hAnsi="Times New Roman" w:cs="Times New Roman"/>
          <w:sz w:val="24"/>
          <w:szCs w:val="24"/>
        </w:rPr>
      </w:pPr>
      <w:r w:rsidRPr="00022AFA">
        <w:rPr>
          <w:rFonts w:ascii="Times New Roman" w:eastAsia="Times New Roman" w:hAnsi="Times New Roman" w:cs="Times New Roman"/>
          <w:sz w:val="24"/>
          <w:szCs w:val="24"/>
        </w:rPr>
        <w:t>When a name server is present in a network the machines in the network only needed to know, the numerical address of the name server and the name of the destination machine or a website. With these information in hand the machines in the network can ask the name server in the network for the numerical address (IP address) of the destination.</w:t>
      </w:r>
    </w:p>
    <w:p w:rsidR="00022AFA" w:rsidRPr="00022AFA" w:rsidRDefault="00022AFA" w:rsidP="00022AFA">
      <w:pPr>
        <w:spacing w:before="100" w:beforeAutospacing="1" w:after="100" w:afterAutospacing="1" w:line="240" w:lineRule="auto"/>
        <w:rPr>
          <w:rFonts w:ascii="Times New Roman" w:eastAsia="Times New Roman" w:hAnsi="Times New Roman" w:cs="Times New Roman"/>
          <w:sz w:val="24"/>
          <w:szCs w:val="24"/>
        </w:rPr>
      </w:pPr>
      <w:r w:rsidRPr="00022AFA">
        <w:rPr>
          <w:rFonts w:ascii="Times New Roman" w:eastAsia="Times New Roman" w:hAnsi="Times New Roman" w:cs="Times New Roman"/>
          <w:sz w:val="24"/>
          <w:szCs w:val="24"/>
        </w:rPr>
        <w:t>a centralized server for the name server was much better than /etc/hosts file solution. because now with a central server dedicated for name to address mapping, the machines in the network only needed to know the numerical address of the name server, and the name server will return the numerical address of a name, whenever asked by the clients.</w:t>
      </w:r>
    </w:p>
    <w:p w:rsidR="00022AFA" w:rsidRPr="00022AFA" w:rsidRDefault="00022AFA" w:rsidP="00022AFA">
      <w:pPr>
        <w:spacing w:before="100" w:beforeAutospacing="1" w:after="100" w:afterAutospacing="1" w:line="240" w:lineRule="auto"/>
        <w:rPr>
          <w:rFonts w:ascii="Times New Roman" w:eastAsia="Times New Roman" w:hAnsi="Times New Roman" w:cs="Times New Roman"/>
          <w:sz w:val="24"/>
          <w:szCs w:val="24"/>
        </w:rPr>
      </w:pPr>
      <w:r w:rsidRPr="00022AFA">
        <w:rPr>
          <w:rFonts w:ascii="Times New Roman" w:eastAsia="Times New Roman" w:hAnsi="Times New Roman" w:cs="Times New Roman"/>
          <w:sz w:val="24"/>
          <w:szCs w:val="24"/>
        </w:rPr>
        <w:t>the major advantage of having a central name server was that the numerical address or the IP address of the server, can be changed without the clients being aware of the change. In such situations the name server just needed to be updated or modified with the new IP address.</w:t>
      </w:r>
    </w:p>
    <w:p w:rsidR="00022AFA" w:rsidRPr="00022AFA" w:rsidRDefault="00022AFA" w:rsidP="00022AFA">
      <w:pPr>
        <w:spacing w:before="100" w:beforeAutospacing="1" w:after="100" w:afterAutospacing="1" w:line="240" w:lineRule="auto"/>
        <w:rPr>
          <w:rFonts w:ascii="Times New Roman" w:eastAsia="Times New Roman" w:hAnsi="Times New Roman" w:cs="Times New Roman"/>
          <w:sz w:val="24"/>
          <w:szCs w:val="24"/>
        </w:rPr>
      </w:pPr>
      <w:r w:rsidRPr="00022AFA">
        <w:rPr>
          <w:rFonts w:ascii="Times New Roman" w:eastAsia="Times New Roman" w:hAnsi="Times New Roman" w:cs="Times New Roman"/>
          <w:sz w:val="24"/>
          <w:szCs w:val="24"/>
        </w:rPr>
        <w:lastRenderedPageBreak/>
        <w:t>But there were some drawbacks of a central name server also, like what if the central name server is not available? Hence came the idea of multiple name servers, in the network, one acted like a master or primary, and the other a slave or secondary. If master is not available then the secondary name server of the slave name server, is queried for the answer.</w:t>
      </w:r>
    </w:p>
    <w:p w:rsidR="00022AFA" w:rsidRPr="00022AFA" w:rsidRDefault="00022AFA" w:rsidP="00022AFA">
      <w:pPr>
        <w:spacing w:before="100" w:beforeAutospacing="1" w:after="100" w:afterAutospacing="1" w:line="240" w:lineRule="auto"/>
        <w:rPr>
          <w:rFonts w:ascii="Times New Roman" w:eastAsia="Times New Roman" w:hAnsi="Times New Roman" w:cs="Times New Roman"/>
          <w:sz w:val="24"/>
          <w:szCs w:val="24"/>
        </w:rPr>
      </w:pPr>
      <w:r w:rsidRPr="00022AFA">
        <w:rPr>
          <w:rFonts w:ascii="Times New Roman" w:eastAsia="Times New Roman" w:hAnsi="Times New Roman" w:cs="Times New Roman"/>
          <w:sz w:val="24"/>
          <w:szCs w:val="24"/>
        </w:rPr>
        <w:t>There were some main drawbacks of even this kind of an implementation (primary and secondary name servers). they are as follows.</w:t>
      </w:r>
    </w:p>
    <w:p w:rsidR="00022AFA" w:rsidRPr="00022AFA" w:rsidRDefault="00022AFA" w:rsidP="00022AFA">
      <w:pPr>
        <w:spacing w:before="100" w:beforeAutospacing="1" w:after="100" w:afterAutospacing="1" w:line="240" w:lineRule="auto"/>
        <w:rPr>
          <w:rFonts w:ascii="Times New Roman" w:eastAsia="Times New Roman" w:hAnsi="Times New Roman" w:cs="Times New Roman"/>
          <w:sz w:val="24"/>
          <w:szCs w:val="24"/>
        </w:rPr>
      </w:pPr>
      <w:r w:rsidRPr="00022AFA">
        <w:rPr>
          <w:rFonts w:ascii="Times New Roman" w:eastAsia="Times New Roman" w:hAnsi="Times New Roman" w:cs="Times New Roman"/>
          <w:color w:val="FF0000"/>
          <w:sz w:val="24"/>
          <w:szCs w:val="24"/>
        </w:rPr>
        <w:t>1.As the names in the network goes on increasing, it becomes too much difficult for a name server to retrieve an information from millions of entries. So we needed a method to organize the names.</w:t>
      </w:r>
    </w:p>
    <w:p w:rsidR="00022AFA" w:rsidRPr="00022AFA" w:rsidRDefault="00022AFA" w:rsidP="00022AFA">
      <w:pPr>
        <w:spacing w:before="100" w:beforeAutospacing="1" w:after="100" w:afterAutospacing="1" w:line="240" w:lineRule="auto"/>
        <w:rPr>
          <w:rFonts w:ascii="Times New Roman" w:eastAsia="Times New Roman" w:hAnsi="Times New Roman" w:cs="Times New Roman"/>
          <w:sz w:val="24"/>
          <w:szCs w:val="24"/>
        </w:rPr>
      </w:pPr>
      <w:r w:rsidRPr="00022AFA">
        <w:rPr>
          <w:rFonts w:ascii="Times New Roman" w:eastAsia="Times New Roman" w:hAnsi="Times New Roman" w:cs="Times New Roman"/>
          <w:color w:val="FF0000"/>
          <w:sz w:val="24"/>
          <w:szCs w:val="24"/>
        </w:rPr>
        <w:t>2.Imagine a single name server getting lot and lots of queries per second, in such cases the load on the name server increases. So we need to find a method to spread the load.</w:t>
      </w:r>
    </w:p>
    <w:p w:rsidR="00022AFA" w:rsidRPr="00022AFA" w:rsidRDefault="00022AFA" w:rsidP="00022AFA">
      <w:pPr>
        <w:spacing w:before="100" w:beforeAutospacing="1" w:after="100" w:afterAutospacing="1" w:line="240" w:lineRule="auto"/>
        <w:rPr>
          <w:rFonts w:ascii="Times New Roman" w:eastAsia="Times New Roman" w:hAnsi="Times New Roman" w:cs="Times New Roman"/>
          <w:sz w:val="24"/>
          <w:szCs w:val="24"/>
        </w:rPr>
      </w:pPr>
      <w:r w:rsidRPr="00022AFA">
        <w:rPr>
          <w:rFonts w:ascii="Times New Roman" w:eastAsia="Times New Roman" w:hAnsi="Times New Roman" w:cs="Times New Roman"/>
          <w:color w:val="FF0000"/>
          <w:sz w:val="24"/>
          <w:szCs w:val="24"/>
        </w:rPr>
        <w:t>3.We needed a mechanism to separate the administration of the entries in the name server, as many different administrators used to add entires.</w:t>
      </w:r>
    </w:p>
    <w:p w:rsidR="00022AFA" w:rsidRPr="00022AFA" w:rsidRDefault="00022AFA" w:rsidP="00022AFA">
      <w:pPr>
        <w:spacing w:before="100" w:beforeAutospacing="1" w:after="100" w:afterAutospacing="1" w:line="240" w:lineRule="auto"/>
        <w:outlineLvl w:val="2"/>
        <w:rPr>
          <w:rFonts w:ascii="Times New Roman" w:eastAsia="Times New Roman" w:hAnsi="Times New Roman" w:cs="Times New Roman"/>
          <w:b/>
          <w:bCs/>
          <w:color w:val="0000FF"/>
          <w:sz w:val="24"/>
          <w:szCs w:val="24"/>
        </w:rPr>
      </w:pPr>
      <w:r w:rsidRPr="00627100">
        <w:rPr>
          <w:rFonts w:ascii="Times New Roman" w:eastAsia="Times New Roman" w:hAnsi="Times New Roman" w:cs="Times New Roman"/>
          <w:b/>
          <w:bCs/>
          <w:color w:val="0000FF"/>
          <w:sz w:val="24"/>
          <w:szCs w:val="24"/>
          <w:u w:val="single"/>
        </w:rPr>
        <w:t>The Domain Name System of the Internet.</w:t>
      </w:r>
    </w:p>
    <w:p w:rsidR="00022AFA" w:rsidRPr="00022AFA" w:rsidRDefault="00022AFA" w:rsidP="00022AFA">
      <w:pPr>
        <w:spacing w:before="100" w:beforeAutospacing="1" w:after="100" w:afterAutospacing="1" w:line="240" w:lineRule="auto"/>
        <w:rPr>
          <w:rFonts w:ascii="Times New Roman" w:eastAsia="Times New Roman" w:hAnsi="Times New Roman" w:cs="Times New Roman"/>
          <w:sz w:val="24"/>
          <w:szCs w:val="24"/>
        </w:rPr>
      </w:pPr>
      <w:r w:rsidRPr="00022AFA">
        <w:rPr>
          <w:rFonts w:ascii="Times New Roman" w:eastAsia="Times New Roman" w:hAnsi="Times New Roman" w:cs="Times New Roman"/>
          <w:sz w:val="24"/>
          <w:szCs w:val="24"/>
        </w:rPr>
        <w:t>the complete DNS functionality is explained in the following RFC's</w:t>
      </w:r>
    </w:p>
    <w:p w:rsidR="00022AFA" w:rsidRPr="00022AFA" w:rsidRDefault="00022AFA" w:rsidP="00022AFA">
      <w:pPr>
        <w:spacing w:before="100" w:beforeAutospacing="1" w:after="100" w:afterAutospacing="1" w:line="240" w:lineRule="auto"/>
        <w:rPr>
          <w:rFonts w:ascii="Times New Roman" w:eastAsia="Times New Roman" w:hAnsi="Times New Roman" w:cs="Times New Roman"/>
          <w:sz w:val="24"/>
          <w:szCs w:val="24"/>
        </w:rPr>
      </w:pPr>
      <w:r w:rsidRPr="00022AFA">
        <w:rPr>
          <w:rFonts w:ascii="Times New Roman" w:eastAsia="Times New Roman" w:hAnsi="Times New Roman" w:cs="Times New Roman"/>
          <w:sz w:val="24"/>
          <w:szCs w:val="24"/>
        </w:rPr>
        <w:t>RFC 1034</w:t>
      </w:r>
    </w:p>
    <w:p w:rsidR="00022AFA" w:rsidRPr="00022AFA" w:rsidRDefault="00022AFA" w:rsidP="00022AFA">
      <w:pPr>
        <w:spacing w:before="100" w:beforeAutospacing="1" w:after="100" w:afterAutospacing="1" w:line="240" w:lineRule="auto"/>
        <w:rPr>
          <w:rFonts w:ascii="Times New Roman" w:eastAsia="Times New Roman" w:hAnsi="Times New Roman" w:cs="Times New Roman"/>
          <w:sz w:val="24"/>
          <w:szCs w:val="24"/>
        </w:rPr>
      </w:pPr>
      <w:r w:rsidRPr="00022AFA">
        <w:rPr>
          <w:rFonts w:ascii="Times New Roman" w:eastAsia="Times New Roman" w:hAnsi="Times New Roman" w:cs="Times New Roman"/>
          <w:sz w:val="24"/>
          <w:szCs w:val="24"/>
        </w:rPr>
        <w:t>RFC 1035</w:t>
      </w:r>
    </w:p>
    <w:p w:rsidR="00022AFA" w:rsidRPr="00022AFA" w:rsidRDefault="00022AFA" w:rsidP="00022AFA">
      <w:pPr>
        <w:spacing w:before="100" w:beforeAutospacing="1" w:after="100" w:afterAutospacing="1" w:line="240" w:lineRule="auto"/>
        <w:rPr>
          <w:rFonts w:ascii="Times New Roman" w:eastAsia="Times New Roman" w:hAnsi="Times New Roman" w:cs="Times New Roman"/>
          <w:sz w:val="24"/>
          <w:szCs w:val="24"/>
        </w:rPr>
      </w:pPr>
      <w:r w:rsidRPr="00022AFA">
        <w:rPr>
          <w:rFonts w:ascii="Times New Roman" w:eastAsia="Times New Roman" w:hAnsi="Times New Roman" w:cs="Times New Roman"/>
          <w:color w:val="FF0000"/>
          <w:sz w:val="24"/>
          <w:szCs w:val="24"/>
          <w:u w:val="single"/>
        </w:rPr>
        <w:t>The domain name system of the internet works in a inverted tree structure.At the top of the tree is the root name server(don't worry, i will explain whats a root server).The root server is followed by TLD's or Top Level Domains,and then TLD's are followed by SLD's or Second Level Domains. All of these are seperated by dots.</w:t>
      </w:r>
    </w:p>
    <w:p w:rsidR="00022AFA" w:rsidRPr="00022AFA" w:rsidRDefault="00022AFA" w:rsidP="00022AFA">
      <w:pPr>
        <w:spacing w:before="100" w:beforeAutospacing="1" w:after="100" w:afterAutospacing="1" w:line="240" w:lineRule="auto"/>
        <w:rPr>
          <w:rFonts w:ascii="Times New Roman" w:eastAsia="Times New Roman" w:hAnsi="Times New Roman" w:cs="Times New Roman"/>
          <w:sz w:val="24"/>
          <w:szCs w:val="24"/>
        </w:rPr>
      </w:pPr>
      <w:r w:rsidRPr="00022AFA">
        <w:rPr>
          <w:rFonts w:ascii="Times New Roman" w:eastAsia="Times New Roman" w:hAnsi="Times New Roman" w:cs="Times New Roman"/>
          <w:sz w:val="24"/>
          <w:szCs w:val="24"/>
        </w:rPr>
        <w:t>Understanding the above explained thing which is underlined is very much important in understanding the concept of DNS.</w:t>
      </w:r>
    </w:p>
    <w:p w:rsidR="00022AFA" w:rsidRPr="00022AFA" w:rsidRDefault="00022AFA" w:rsidP="00022AFA">
      <w:pPr>
        <w:spacing w:before="100" w:beforeAutospacing="1" w:after="100" w:afterAutospacing="1" w:line="240" w:lineRule="auto"/>
        <w:rPr>
          <w:rFonts w:ascii="Times New Roman" w:eastAsia="Times New Roman" w:hAnsi="Times New Roman" w:cs="Times New Roman"/>
          <w:sz w:val="24"/>
          <w:szCs w:val="24"/>
        </w:rPr>
      </w:pPr>
      <w:r w:rsidRPr="00022AFA">
        <w:rPr>
          <w:rFonts w:ascii="Times New Roman" w:eastAsia="Times New Roman" w:hAnsi="Times New Roman" w:cs="Times New Roman"/>
          <w:sz w:val="24"/>
          <w:szCs w:val="24"/>
        </w:rPr>
        <w:t>The root server is represented by a .(a dot).</w:t>
      </w:r>
    </w:p>
    <w:p w:rsidR="00022AFA" w:rsidRPr="00022AFA" w:rsidRDefault="00022AFA" w:rsidP="00022AFA">
      <w:pPr>
        <w:spacing w:before="100" w:beforeAutospacing="1" w:after="100" w:afterAutospacing="1" w:line="240" w:lineRule="auto"/>
        <w:rPr>
          <w:rFonts w:ascii="Times New Roman" w:eastAsia="Times New Roman" w:hAnsi="Times New Roman" w:cs="Times New Roman"/>
          <w:sz w:val="24"/>
          <w:szCs w:val="24"/>
        </w:rPr>
      </w:pPr>
      <w:r w:rsidRPr="00022AFA">
        <w:rPr>
          <w:rFonts w:ascii="Times New Roman" w:eastAsia="Times New Roman" w:hAnsi="Times New Roman" w:cs="Times New Roman"/>
          <w:color w:val="FF0000"/>
          <w:sz w:val="24"/>
          <w:szCs w:val="24"/>
        </w:rPr>
        <w:t>TLD's are split into two types as follows.</w:t>
      </w:r>
    </w:p>
    <w:p w:rsidR="00022AFA" w:rsidRPr="00022AFA" w:rsidRDefault="00022AFA" w:rsidP="00022AFA">
      <w:pPr>
        <w:spacing w:before="100" w:beforeAutospacing="1" w:after="100" w:afterAutospacing="1" w:line="240" w:lineRule="auto"/>
        <w:rPr>
          <w:rFonts w:ascii="Times New Roman" w:eastAsia="Times New Roman" w:hAnsi="Times New Roman" w:cs="Times New Roman"/>
          <w:sz w:val="24"/>
          <w:szCs w:val="24"/>
        </w:rPr>
      </w:pPr>
      <w:r w:rsidRPr="00627100">
        <w:rPr>
          <w:rFonts w:ascii="Times New Roman" w:eastAsia="Times New Roman" w:hAnsi="Times New Roman" w:cs="Times New Roman"/>
          <w:noProof/>
          <w:sz w:val="24"/>
          <w:szCs w:val="24"/>
        </w:rPr>
        <w:lastRenderedPageBreak/>
        <w:drawing>
          <wp:inline distT="0" distB="0" distL="0" distR="0">
            <wp:extent cx="3942715" cy="3167380"/>
            <wp:effectExtent l="19050" t="0" r="635" b="0"/>
            <wp:docPr id="2" name="Picture 2" descr="types of TLD(top level doma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ypes of TLD(top level domains)"/>
                    <pic:cNvPicPr>
                      <a:picLocks noChangeAspect="1" noChangeArrowheads="1"/>
                    </pic:cNvPicPr>
                  </pic:nvPicPr>
                  <pic:blipFill>
                    <a:blip r:embed="rId6"/>
                    <a:srcRect/>
                    <a:stretch>
                      <a:fillRect/>
                    </a:stretch>
                  </pic:blipFill>
                  <pic:spPr bwMode="auto">
                    <a:xfrm>
                      <a:off x="0" y="0"/>
                      <a:ext cx="3942715" cy="3167380"/>
                    </a:xfrm>
                    <a:prstGeom prst="rect">
                      <a:avLst/>
                    </a:prstGeom>
                    <a:noFill/>
                    <a:ln w="9525">
                      <a:noFill/>
                      <a:miter lim="800000"/>
                      <a:headEnd/>
                      <a:tailEnd/>
                    </a:ln>
                  </pic:spPr>
                </pic:pic>
              </a:graphicData>
            </a:graphic>
          </wp:inline>
        </w:drawing>
      </w:r>
    </w:p>
    <w:p w:rsidR="00022AFA" w:rsidRPr="00022AFA" w:rsidRDefault="00022AFA" w:rsidP="00022AFA">
      <w:pPr>
        <w:spacing w:before="100" w:beforeAutospacing="1" w:after="100" w:afterAutospacing="1" w:line="240" w:lineRule="auto"/>
        <w:rPr>
          <w:rFonts w:ascii="Times New Roman" w:eastAsia="Times New Roman" w:hAnsi="Times New Roman" w:cs="Times New Roman"/>
          <w:sz w:val="24"/>
          <w:szCs w:val="24"/>
        </w:rPr>
      </w:pPr>
      <w:r w:rsidRPr="00022AFA">
        <w:rPr>
          <w:rFonts w:ascii="Times New Roman" w:eastAsia="Times New Roman" w:hAnsi="Times New Roman" w:cs="Times New Roman"/>
          <w:sz w:val="24"/>
          <w:szCs w:val="24"/>
        </w:rPr>
        <w:t>Generic Top Level Domains(gTLD's) are TLD's like .com,.net,.org,.edu etc.</w:t>
      </w:r>
    </w:p>
    <w:p w:rsidR="00022AFA" w:rsidRPr="00022AFA" w:rsidRDefault="00022AFA" w:rsidP="00022AFA">
      <w:pPr>
        <w:spacing w:before="100" w:beforeAutospacing="1" w:after="100" w:afterAutospacing="1" w:line="240" w:lineRule="auto"/>
        <w:rPr>
          <w:ins w:id="0" w:author="Unknown"/>
          <w:rFonts w:ascii="Times New Roman" w:eastAsia="Times New Roman" w:hAnsi="Times New Roman" w:cs="Times New Roman"/>
          <w:sz w:val="24"/>
          <w:szCs w:val="24"/>
        </w:rPr>
      </w:pPr>
      <w:ins w:id="1" w:author="Unknown">
        <w:r w:rsidRPr="00022AFA">
          <w:rPr>
            <w:rFonts w:ascii="Times New Roman" w:eastAsia="Times New Roman" w:hAnsi="Times New Roman" w:cs="Times New Roman"/>
            <w:sz w:val="24"/>
            <w:szCs w:val="24"/>
          </w:rPr>
          <w:t>Country Code Top Level Domains are domains such as .in,.us,.uk etc.</w:t>
        </w:r>
      </w:ins>
    </w:p>
    <w:p w:rsidR="00022AFA" w:rsidRPr="00022AFA" w:rsidRDefault="00022AFA" w:rsidP="00022AFA">
      <w:pPr>
        <w:spacing w:before="100" w:beforeAutospacing="1" w:after="100" w:afterAutospacing="1" w:line="240" w:lineRule="auto"/>
        <w:rPr>
          <w:ins w:id="2" w:author="Unknown"/>
          <w:rFonts w:ascii="Times New Roman" w:eastAsia="Times New Roman" w:hAnsi="Times New Roman" w:cs="Times New Roman"/>
          <w:sz w:val="24"/>
          <w:szCs w:val="24"/>
        </w:rPr>
      </w:pPr>
      <w:ins w:id="3" w:author="Unknown">
        <w:r w:rsidRPr="00022AFA">
          <w:rPr>
            <w:rFonts w:ascii="Times New Roman" w:eastAsia="Times New Roman" w:hAnsi="Times New Roman" w:cs="Times New Roman"/>
            <w:sz w:val="24"/>
            <w:szCs w:val="24"/>
          </w:rPr>
          <w:t>Now when we call www.slashroot.in a domain name, this domain name is a combination of gTLD,SLD(Secondry Level Domain) and the host name.We will come back to this in some time.</w:t>
        </w:r>
      </w:ins>
    </w:p>
    <w:p w:rsidR="00022AFA" w:rsidRPr="00022AFA" w:rsidRDefault="00022AFA" w:rsidP="00022AFA">
      <w:pPr>
        <w:spacing w:before="100" w:beforeAutospacing="1" w:after="100" w:afterAutospacing="1" w:line="240" w:lineRule="auto"/>
        <w:rPr>
          <w:ins w:id="4" w:author="Unknown"/>
          <w:rFonts w:ascii="Times New Roman" w:eastAsia="Times New Roman" w:hAnsi="Times New Roman" w:cs="Times New Roman"/>
          <w:sz w:val="24"/>
          <w:szCs w:val="24"/>
        </w:rPr>
      </w:pPr>
      <w:ins w:id="5" w:author="Unknown">
        <w:r w:rsidRPr="00022AFA">
          <w:rPr>
            <w:rFonts w:ascii="Times New Roman" w:eastAsia="Times New Roman" w:hAnsi="Times New Roman" w:cs="Times New Roman"/>
            <w:sz w:val="24"/>
            <w:szCs w:val="24"/>
          </w:rPr>
          <w:t>When we normally call a domain like google.com its the combination of TLD,SLD.</w:t>
        </w:r>
      </w:ins>
    </w:p>
    <w:p w:rsidR="00022AFA" w:rsidRPr="00022AFA" w:rsidRDefault="00022AFA" w:rsidP="00022AFA">
      <w:pPr>
        <w:spacing w:before="100" w:beforeAutospacing="1" w:after="100" w:afterAutospacing="1" w:line="240" w:lineRule="auto"/>
        <w:rPr>
          <w:ins w:id="6" w:author="Unknown"/>
          <w:rFonts w:ascii="Times New Roman" w:eastAsia="Times New Roman" w:hAnsi="Times New Roman" w:cs="Times New Roman"/>
          <w:sz w:val="24"/>
          <w:szCs w:val="24"/>
        </w:rPr>
      </w:pPr>
      <w:r w:rsidRPr="00627100">
        <w:rPr>
          <w:rFonts w:ascii="Times New Roman" w:eastAsia="Times New Roman" w:hAnsi="Times New Roman" w:cs="Times New Roman"/>
          <w:noProof/>
          <w:sz w:val="24"/>
          <w:szCs w:val="24"/>
        </w:rPr>
        <w:drawing>
          <wp:inline distT="0" distB="0" distL="0" distR="0">
            <wp:extent cx="4505960" cy="2121535"/>
            <wp:effectExtent l="19050" t="0" r="8890" b="0"/>
            <wp:docPr id="3" name="Picture 3" descr="TLD and SLD in a do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LD and SLD in a domain"/>
                    <pic:cNvPicPr>
                      <a:picLocks noChangeAspect="1" noChangeArrowheads="1"/>
                    </pic:cNvPicPr>
                  </pic:nvPicPr>
                  <pic:blipFill>
                    <a:blip r:embed="rId7"/>
                    <a:srcRect/>
                    <a:stretch>
                      <a:fillRect/>
                    </a:stretch>
                  </pic:blipFill>
                  <pic:spPr bwMode="auto">
                    <a:xfrm>
                      <a:off x="0" y="0"/>
                      <a:ext cx="4505960" cy="2121535"/>
                    </a:xfrm>
                    <a:prstGeom prst="rect">
                      <a:avLst/>
                    </a:prstGeom>
                    <a:noFill/>
                    <a:ln w="9525">
                      <a:noFill/>
                      <a:miter lim="800000"/>
                      <a:headEnd/>
                      <a:tailEnd/>
                    </a:ln>
                  </pic:spPr>
                </pic:pic>
              </a:graphicData>
            </a:graphic>
          </wp:inline>
        </w:drawing>
      </w:r>
    </w:p>
    <w:p w:rsidR="00022AFA" w:rsidRPr="00022AFA" w:rsidRDefault="00022AFA" w:rsidP="00022AFA">
      <w:pPr>
        <w:spacing w:before="100" w:beforeAutospacing="1" w:after="100" w:afterAutospacing="1" w:line="240" w:lineRule="auto"/>
        <w:rPr>
          <w:ins w:id="7" w:author="Unknown"/>
          <w:rFonts w:ascii="Times New Roman" w:eastAsia="Times New Roman" w:hAnsi="Times New Roman" w:cs="Times New Roman"/>
          <w:sz w:val="24"/>
          <w:szCs w:val="24"/>
        </w:rPr>
      </w:pPr>
      <w:ins w:id="8" w:author="Unknown">
        <w:r w:rsidRPr="00022AFA">
          <w:rPr>
            <w:rFonts w:ascii="Times New Roman" w:eastAsia="Times New Roman" w:hAnsi="Times New Roman" w:cs="Times New Roman"/>
            <w:sz w:val="24"/>
            <w:szCs w:val="24"/>
          </w:rPr>
          <w:t xml:space="preserve">Each and every node in this Domain Name system is assigned to an authority or organization for its administration. And that organization resposible for a particular node is </w:t>
        </w:r>
        <w:r w:rsidRPr="00022AFA">
          <w:rPr>
            <w:rFonts w:ascii="Times New Roman" w:eastAsia="Times New Roman" w:hAnsi="Times New Roman" w:cs="Times New Roman"/>
            <w:color w:val="FF0000"/>
            <w:sz w:val="24"/>
            <w:szCs w:val="24"/>
          </w:rPr>
          <w:t>authoritative</w:t>
        </w:r>
        <w:r w:rsidRPr="00022AFA">
          <w:rPr>
            <w:rFonts w:ascii="Times New Roman" w:eastAsia="Times New Roman" w:hAnsi="Times New Roman" w:cs="Times New Roman"/>
            <w:sz w:val="24"/>
            <w:szCs w:val="24"/>
          </w:rPr>
          <w:t xml:space="preserve"> for that node.The term authoritative will be used many times in DNS system.</w:t>
        </w:r>
      </w:ins>
    </w:p>
    <w:p w:rsidR="00022AFA" w:rsidRPr="00022AFA" w:rsidRDefault="00022AFA" w:rsidP="00022AFA">
      <w:pPr>
        <w:spacing w:before="100" w:beforeAutospacing="1" w:after="100" w:afterAutospacing="1" w:line="240" w:lineRule="auto"/>
        <w:rPr>
          <w:ins w:id="9" w:author="Unknown"/>
          <w:rFonts w:ascii="Times New Roman" w:eastAsia="Times New Roman" w:hAnsi="Times New Roman" w:cs="Times New Roman"/>
          <w:sz w:val="24"/>
          <w:szCs w:val="24"/>
        </w:rPr>
      </w:pPr>
      <w:ins w:id="10" w:author="Unknown">
        <w:r w:rsidRPr="00022AFA">
          <w:rPr>
            <w:rFonts w:ascii="Times New Roman" w:eastAsia="Times New Roman" w:hAnsi="Times New Roman" w:cs="Times New Roman"/>
            <w:sz w:val="24"/>
            <w:szCs w:val="24"/>
          </w:rPr>
          <w:lastRenderedPageBreak/>
          <w:t>Now the authority of the .(root name server) which is at the top of the heirarchy lies with an organization named ICANN(Internet Corporation for Assigned Names And Numbers.).</w:t>
        </w:r>
      </w:ins>
    </w:p>
    <w:p w:rsidR="00022AFA" w:rsidRPr="00022AFA" w:rsidRDefault="00022AFA" w:rsidP="00022AFA">
      <w:pPr>
        <w:spacing w:before="100" w:beforeAutospacing="1" w:after="100" w:afterAutospacing="1" w:line="240" w:lineRule="auto"/>
        <w:rPr>
          <w:ins w:id="11" w:author="Unknown"/>
          <w:rFonts w:ascii="Times New Roman" w:eastAsia="Times New Roman" w:hAnsi="Times New Roman" w:cs="Times New Roman"/>
          <w:sz w:val="24"/>
          <w:szCs w:val="24"/>
        </w:rPr>
      </w:pPr>
      <w:ins w:id="12" w:author="Unknown">
        <w:r w:rsidRPr="00022AFA">
          <w:rPr>
            <w:rFonts w:ascii="Times New Roman" w:eastAsia="Times New Roman" w:hAnsi="Times New Roman" w:cs="Times New Roman"/>
            <w:sz w:val="24"/>
            <w:szCs w:val="24"/>
          </w:rPr>
          <w:t>gTLD's like (.com,.net) and others are also administered by ICANN and are also delegated to ICANN accredited registrars. ccTLD's are accredited to different countries for administration by ICANN.</w:t>
        </w:r>
      </w:ins>
    </w:p>
    <w:p w:rsidR="00022AFA" w:rsidRPr="00022AFA" w:rsidRDefault="00022AFA" w:rsidP="00022AFA">
      <w:pPr>
        <w:spacing w:before="100" w:beforeAutospacing="1" w:after="100" w:afterAutospacing="1" w:line="240" w:lineRule="auto"/>
        <w:rPr>
          <w:ins w:id="13" w:author="Unknown"/>
          <w:rFonts w:ascii="Times New Roman" w:eastAsia="Times New Roman" w:hAnsi="Times New Roman" w:cs="Times New Roman"/>
          <w:sz w:val="24"/>
          <w:szCs w:val="24"/>
        </w:rPr>
      </w:pPr>
      <w:ins w:id="14" w:author="Unknown">
        <w:r w:rsidRPr="00022AFA">
          <w:rPr>
            <w:rFonts w:ascii="Times New Roman" w:eastAsia="Times New Roman" w:hAnsi="Times New Roman" w:cs="Times New Roman"/>
            <w:color w:val="FF0000"/>
            <w:sz w:val="24"/>
            <w:szCs w:val="24"/>
          </w:rPr>
          <w:t>Delegation in DNS is an important concept...I will keep another dedicated post only for delegation.</w:t>
        </w:r>
      </w:ins>
    </w:p>
    <w:p w:rsidR="00022AFA" w:rsidRPr="00022AFA" w:rsidRDefault="00022AFA" w:rsidP="00022AFA">
      <w:pPr>
        <w:spacing w:before="100" w:beforeAutospacing="1" w:after="100" w:afterAutospacing="1" w:line="240" w:lineRule="auto"/>
        <w:rPr>
          <w:ins w:id="15" w:author="Unknown"/>
          <w:rFonts w:ascii="Times New Roman" w:eastAsia="Times New Roman" w:hAnsi="Times New Roman" w:cs="Times New Roman"/>
          <w:sz w:val="24"/>
          <w:szCs w:val="24"/>
        </w:rPr>
      </w:pPr>
      <w:ins w:id="16" w:author="Unknown">
        <w:r w:rsidRPr="00022AFA">
          <w:rPr>
            <w:rFonts w:ascii="Times New Roman" w:eastAsia="Times New Roman" w:hAnsi="Times New Roman" w:cs="Times New Roman"/>
            <w:color w:val="FF0000"/>
            <w:sz w:val="24"/>
            <w:szCs w:val="24"/>
            <w:u w:val="single"/>
          </w:rPr>
          <w:t>It is very much important to understand the fact that, the left most part (www) in any address, like for example www.slashroot.in, is the hostname. WWW is used by websites only by convention, there is no rule to use www for a website. A web site can also be named xyz.example.com.</w:t>
        </w:r>
      </w:ins>
    </w:p>
    <w:p w:rsidR="00022AFA" w:rsidRPr="00022AFA" w:rsidRDefault="00022AFA" w:rsidP="00022AFA">
      <w:pPr>
        <w:spacing w:before="100" w:beforeAutospacing="1" w:after="100" w:afterAutospacing="1" w:line="240" w:lineRule="auto"/>
        <w:rPr>
          <w:ins w:id="17" w:author="Unknown"/>
          <w:rFonts w:ascii="Times New Roman" w:eastAsia="Times New Roman" w:hAnsi="Times New Roman" w:cs="Times New Roman"/>
          <w:sz w:val="24"/>
          <w:szCs w:val="24"/>
        </w:rPr>
      </w:pPr>
      <w:ins w:id="18" w:author="Unknown">
        <w:r w:rsidRPr="00022AFA">
          <w:rPr>
            <w:rFonts w:ascii="Times New Roman" w:eastAsia="Times New Roman" w:hAnsi="Times New Roman" w:cs="Times New Roman"/>
            <w:sz w:val="24"/>
            <w:szCs w:val="24"/>
          </w:rPr>
          <w:t> </w:t>
        </w:r>
      </w:ins>
    </w:p>
    <w:p w:rsidR="00022AFA" w:rsidRPr="00022AFA" w:rsidRDefault="00022AFA" w:rsidP="00022AFA">
      <w:pPr>
        <w:spacing w:before="100" w:beforeAutospacing="1" w:after="100" w:afterAutospacing="1" w:line="240" w:lineRule="auto"/>
        <w:outlineLvl w:val="2"/>
        <w:rPr>
          <w:ins w:id="19" w:author="Unknown"/>
          <w:rFonts w:ascii="Times New Roman" w:eastAsia="Times New Roman" w:hAnsi="Times New Roman" w:cs="Times New Roman"/>
          <w:b/>
          <w:bCs/>
          <w:color w:val="0000FF"/>
          <w:sz w:val="24"/>
          <w:szCs w:val="24"/>
        </w:rPr>
      </w:pPr>
      <w:ins w:id="20" w:author="Unknown">
        <w:r w:rsidRPr="00627100">
          <w:rPr>
            <w:rFonts w:ascii="Times New Roman" w:eastAsia="Times New Roman" w:hAnsi="Times New Roman" w:cs="Times New Roman"/>
            <w:b/>
            <w:bCs/>
            <w:color w:val="0000FF"/>
            <w:sz w:val="24"/>
            <w:szCs w:val="24"/>
            <w:u w:val="single"/>
          </w:rPr>
          <w:t>what happens when I type www.example.com in the address bar of the browser?</w:t>
        </w:r>
      </w:ins>
    </w:p>
    <w:p w:rsidR="00022AFA" w:rsidRPr="00022AFA" w:rsidRDefault="00022AFA" w:rsidP="00022AFA">
      <w:pPr>
        <w:spacing w:before="100" w:beforeAutospacing="1" w:after="100" w:afterAutospacing="1" w:line="240" w:lineRule="auto"/>
        <w:rPr>
          <w:ins w:id="21" w:author="Unknown"/>
          <w:rFonts w:ascii="Times New Roman" w:eastAsia="Times New Roman" w:hAnsi="Times New Roman" w:cs="Times New Roman"/>
          <w:sz w:val="24"/>
          <w:szCs w:val="24"/>
        </w:rPr>
      </w:pPr>
      <w:ins w:id="22" w:author="Unknown">
        <w:r w:rsidRPr="00022AFA">
          <w:rPr>
            <w:rFonts w:ascii="Times New Roman" w:eastAsia="Times New Roman" w:hAnsi="Times New Roman" w:cs="Times New Roman"/>
            <w:sz w:val="24"/>
            <w:szCs w:val="24"/>
          </w:rPr>
          <w:t>the root name server(.) is the most important resource in the name server heirarchy. when any name server is asked for an information which it does not have, the first thing that name server does is asking one of the (.)root name server.</w:t>
        </w:r>
      </w:ins>
    </w:p>
    <w:p w:rsidR="00022AFA" w:rsidRPr="00022AFA" w:rsidRDefault="00022AFA" w:rsidP="00022AFA">
      <w:pPr>
        <w:spacing w:before="100" w:beforeAutospacing="1" w:after="100" w:afterAutospacing="1" w:line="240" w:lineRule="auto"/>
        <w:rPr>
          <w:ins w:id="23" w:author="Unknown"/>
          <w:rFonts w:ascii="Times New Roman" w:eastAsia="Times New Roman" w:hAnsi="Times New Roman" w:cs="Times New Roman"/>
          <w:sz w:val="24"/>
          <w:szCs w:val="24"/>
        </w:rPr>
      </w:pPr>
      <w:ins w:id="24" w:author="Unknown">
        <w:r w:rsidRPr="00022AFA">
          <w:rPr>
            <w:rFonts w:ascii="Times New Roman" w:eastAsia="Times New Roman" w:hAnsi="Times New Roman" w:cs="Times New Roman"/>
            <w:sz w:val="24"/>
            <w:szCs w:val="24"/>
          </w:rPr>
          <w:t>there are 13 root name servers as follows.</w:t>
        </w:r>
      </w:ins>
    </w:p>
    <w:p w:rsidR="00022AFA" w:rsidRPr="00022AFA" w:rsidRDefault="00022AFA" w:rsidP="00022AFA">
      <w:pPr>
        <w:spacing w:before="100" w:beforeAutospacing="1" w:after="100" w:afterAutospacing="1" w:line="240" w:lineRule="auto"/>
        <w:rPr>
          <w:ins w:id="25" w:author="Unknown"/>
          <w:rFonts w:ascii="Times New Roman" w:eastAsia="Times New Roman" w:hAnsi="Times New Roman" w:cs="Times New Roman"/>
          <w:sz w:val="24"/>
          <w:szCs w:val="24"/>
        </w:rPr>
      </w:pPr>
      <w:ins w:id="26" w:author="Unknown">
        <w:r w:rsidRPr="00022AFA">
          <w:rPr>
            <w:rFonts w:ascii="Times New Roman" w:eastAsia="Times New Roman" w:hAnsi="Times New Roman" w:cs="Times New Roman"/>
            <w:sz w:val="24"/>
            <w:szCs w:val="24"/>
          </w:rPr>
          <w:t>a.root-servers.net.</w:t>
        </w:r>
        <w:r w:rsidRPr="00022AFA">
          <w:rPr>
            <w:rFonts w:ascii="Times New Roman" w:eastAsia="Times New Roman" w:hAnsi="Times New Roman" w:cs="Times New Roman"/>
            <w:sz w:val="24"/>
            <w:szCs w:val="24"/>
          </w:rPr>
          <w:br/>
          <w:t>b.root-servers.net.</w:t>
        </w:r>
        <w:r w:rsidRPr="00022AFA">
          <w:rPr>
            <w:rFonts w:ascii="Times New Roman" w:eastAsia="Times New Roman" w:hAnsi="Times New Roman" w:cs="Times New Roman"/>
            <w:sz w:val="24"/>
            <w:szCs w:val="24"/>
          </w:rPr>
          <w:br/>
          <w:t>c.root-servers.net.</w:t>
        </w:r>
        <w:r w:rsidRPr="00022AFA">
          <w:rPr>
            <w:rFonts w:ascii="Times New Roman" w:eastAsia="Times New Roman" w:hAnsi="Times New Roman" w:cs="Times New Roman"/>
            <w:sz w:val="24"/>
            <w:szCs w:val="24"/>
          </w:rPr>
          <w:br/>
          <w:t>d.root-servers.net.</w:t>
        </w:r>
        <w:r w:rsidRPr="00022AFA">
          <w:rPr>
            <w:rFonts w:ascii="Times New Roman" w:eastAsia="Times New Roman" w:hAnsi="Times New Roman" w:cs="Times New Roman"/>
            <w:sz w:val="24"/>
            <w:szCs w:val="24"/>
          </w:rPr>
          <w:br/>
          <w:t>e.root-servers.net.</w:t>
        </w:r>
        <w:r w:rsidRPr="00022AFA">
          <w:rPr>
            <w:rFonts w:ascii="Times New Roman" w:eastAsia="Times New Roman" w:hAnsi="Times New Roman" w:cs="Times New Roman"/>
            <w:sz w:val="24"/>
            <w:szCs w:val="24"/>
          </w:rPr>
          <w:br/>
          <w:t>f.root-servers.net.</w:t>
        </w:r>
        <w:r w:rsidRPr="00022AFA">
          <w:rPr>
            <w:rFonts w:ascii="Times New Roman" w:eastAsia="Times New Roman" w:hAnsi="Times New Roman" w:cs="Times New Roman"/>
            <w:sz w:val="24"/>
            <w:szCs w:val="24"/>
          </w:rPr>
          <w:br/>
          <w:t>g.root-servers.net.</w:t>
        </w:r>
        <w:r w:rsidRPr="00022AFA">
          <w:rPr>
            <w:rFonts w:ascii="Times New Roman" w:eastAsia="Times New Roman" w:hAnsi="Times New Roman" w:cs="Times New Roman"/>
            <w:sz w:val="24"/>
            <w:szCs w:val="24"/>
          </w:rPr>
          <w:br/>
          <w:t>h.root-servers.net.</w:t>
        </w:r>
        <w:r w:rsidRPr="00022AFA">
          <w:rPr>
            <w:rFonts w:ascii="Times New Roman" w:eastAsia="Times New Roman" w:hAnsi="Times New Roman" w:cs="Times New Roman"/>
            <w:sz w:val="24"/>
            <w:szCs w:val="24"/>
          </w:rPr>
          <w:br/>
          <w:t>i.root-servers.net.</w:t>
        </w:r>
        <w:r w:rsidRPr="00022AFA">
          <w:rPr>
            <w:rFonts w:ascii="Times New Roman" w:eastAsia="Times New Roman" w:hAnsi="Times New Roman" w:cs="Times New Roman"/>
            <w:sz w:val="24"/>
            <w:szCs w:val="24"/>
          </w:rPr>
          <w:br/>
          <w:t>j.root-servers.net.</w:t>
        </w:r>
        <w:r w:rsidRPr="00022AFA">
          <w:rPr>
            <w:rFonts w:ascii="Times New Roman" w:eastAsia="Times New Roman" w:hAnsi="Times New Roman" w:cs="Times New Roman"/>
            <w:sz w:val="24"/>
            <w:szCs w:val="24"/>
          </w:rPr>
          <w:br/>
          <w:t>k.root-servers.net.</w:t>
        </w:r>
        <w:r w:rsidRPr="00022AFA">
          <w:rPr>
            <w:rFonts w:ascii="Times New Roman" w:eastAsia="Times New Roman" w:hAnsi="Times New Roman" w:cs="Times New Roman"/>
            <w:sz w:val="24"/>
            <w:szCs w:val="24"/>
          </w:rPr>
          <w:br/>
          <w:t>l.root-servers.net.</w:t>
        </w:r>
        <w:r w:rsidRPr="00022AFA">
          <w:rPr>
            <w:rFonts w:ascii="Times New Roman" w:eastAsia="Times New Roman" w:hAnsi="Times New Roman" w:cs="Times New Roman"/>
            <w:sz w:val="24"/>
            <w:szCs w:val="24"/>
          </w:rPr>
          <w:br/>
          <w:t>m.root-servers.net.</w:t>
        </w:r>
      </w:ins>
    </w:p>
    <w:p w:rsidR="00022AFA" w:rsidRPr="00022AFA" w:rsidRDefault="00022AFA" w:rsidP="00022AFA">
      <w:pPr>
        <w:spacing w:before="100" w:beforeAutospacing="1" w:after="100" w:afterAutospacing="1" w:line="240" w:lineRule="auto"/>
        <w:rPr>
          <w:ins w:id="27" w:author="Unknown"/>
          <w:rFonts w:ascii="Times New Roman" w:eastAsia="Times New Roman" w:hAnsi="Times New Roman" w:cs="Times New Roman"/>
          <w:sz w:val="24"/>
          <w:szCs w:val="24"/>
        </w:rPr>
      </w:pPr>
      <w:ins w:id="28" w:author="Unknown">
        <w:r w:rsidRPr="00022AFA">
          <w:rPr>
            <w:rFonts w:ascii="Times New Roman" w:eastAsia="Times New Roman" w:hAnsi="Times New Roman" w:cs="Times New Roman"/>
            <w:color w:val="FF0000"/>
            <w:sz w:val="24"/>
            <w:szCs w:val="24"/>
          </w:rPr>
          <w:t>Now the ip address of all the root servers mentioned above are known to all the DNS software packages, by default. Which means all the DNS servers can reach these root servers without any other DNS server.</w:t>
        </w:r>
      </w:ins>
    </w:p>
    <w:p w:rsidR="00022AFA" w:rsidRPr="00022AFA" w:rsidRDefault="00022AFA" w:rsidP="00022AFA">
      <w:pPr>
        <w:spacing w:before="100" w:beforeAutospacing="1" w:after="100" w:afterAutospacing="1" w:line="240" w:lineRule="auto"/>
        <w:rPr>
          <w:ins w:id="29" w:author="Unknown"/>
          <w:rFonts w:ascii="Times New Roman" w:eastAsia="Times New Roman" w:hAnsi="Times New Roman" w:cs="Times New Roman"/>
          <w:sz w:val="24"/>
          <w:szCs w:val="24"/>
        </w:rPr>
      </w:pPr>
      <w:ins w:id="30" w:author="Unknown">
        <w:r w:rsidRPr="00627100">
          <w:rPr>
            <w:rFonts w:ascii="Times New Roman" w:eastAsia="Times New Roman" w:hAnsi="Times New Roman" w:cs="Times New Roman"/>
            <w:b/>
            <w:bCs/>
            <w:sz w:val="24"/>
            <w:szCs w:val="24"/>
            <w:u w:val="single"/>
          </w:rPr>
          <w:t>Step1:</w:t>
        </w:r>
        <w:r w:rsidRPr="00022AFA">
          <w:rPr>
            <w:rFonts w:ascii="Times New Roman" w:eastAsia="Times New Roman" w:hAnsi="Times New Roman" w:cs="Times New Roman"/>
            <w:sz w:val="24"/>
            <w:szCs w:val="24"/>
          </w:rPr>
          <w:t xml:space="preserve"> the client types www.example.com in his browser</w:t>
        </w:r>
      </w:ins>
    </w:p>
    <w:p w:rsidR="00022AFA" w:rsidRPr="00022AFA" w:rsidRDefault="00022AFA" w:rsidP="00022AFA">
      <w:pPr>
        <w:spacing w:before="100" w:beforeAutospacing="1" w:after="100" w:afterAutospacing="1" w:line="240" w:lineRule="auto"/>
        <w:rPr>
          <w:ins w:id="31" w:author="Unknown"/>
          <w:rFonts w:ascii="Times New Roman" w:eastAsia="Times New Roman" w:hAnsi="Times New Roman" w:cs="Times New Roman"/>
          <w:sz w:val="24"/>
          <w:szCs w:val="24"/>
        </w:rPr>
      </w:pPr>
      <w:ins w:id="32" w:author="Unknown">
        <w:r w:rsidRPr="00627100">
          <w:rPr>
            <w:rFonts w:ascii="Times New Roman" w:eastAsia="Times New Roman" w:hAnsi="Times New Roman" w:cs="Times New Roman"/>
            <w:b/>
            <w:bCs/>
            <w:sz w:val="24"/>
            <w:szCs w:val="24"/>
            <w:u w:val="single"/>
          </w:rPr>
          <w:lastRenderedPageBreak/>
          <w:t>Step2:</w:t>
        </w:r>
        <w:r w:rsidRPr="00022AFA">
          <w:rPr>
            <w:rFonts w:ascii="Times New Roman" w:eastAsia="Times New Roman" w:hAnsi="Times New Roman" w:cs="Times New Roman"/>
            <w:sz w:val="24"/>
            <w:szCs w:val="24"/>
          </w:rPr>
          <w:t xml:space="preserve"> the operating system looks at /etc/host file,first for the ip address of www.example.com(this can be changed from /etc/nsswitch), then looks /etc/resolv.conf for the DNS server IP for that machine</w:t>
        </w:r>
      </w:ins>
    </w:p>
    <w:p w:rsidR="00022AFA" w:rsidRPr="00022AFA" w:rsidRDefault="00022AFA" w:rsidP="00022AFA">
      <w:pPr>
        <w:spacing w:before="100" w:beforeAutospacing="1" w:after="100" w:afterAutospacing="1" w:line="240" w:lineRule="auto"/>
        <w:rPr>
          <w:ins w:id="33" w:author="Unknown"/>
          <w:rFonts w:ascii="Times New Roman" w:eastAsia="Times New Roman" w:hAnsi="Times New Roman" w:cs="Times New Roman"/>
          <w:sz w:val="24"/>
          <w:szCs w:val="24"/>
        </w:rPr>
      </w:pPr>
      <w:ins w:id="34" w:author="Unknown">
        <w:r w:rsidRPr="00627100">
          <w:rPr>
            <w:rFonts w:ascii="Times New Roman" w:eastAsia="Times New Roman" w:hAnsi="Times New Roman" w:cs="Times New Roman"/>
            <w:b/>
            <w:bCs/>
            <w:sz w:val="24"/>
            <w:szCs w:val="24"/>
            <w:u w:val="single"/>
          </w:rPr>
          <w:t>Step3:</w:t>
        </w:r>
        <w:r w:rsidRPr="00022AFA">
          <w:rPr>
            <w:rFonts w:ascii="Times New Roman" w:eastAsia="Times New Roman" w:hAnsi="Times New Roman" w:cs="Times New Roman"/>
            <w:sz w:val="24"/>
            <w:szCs w:val="24"/>
          </w:rPr>
          <w:t xml:space="preserve"> the dns server will search its database for the name www.example.com, if it finds it will give that back, if not it will query the root server(.) for the information.</w:t>
        </w:r>
      </w:ins>
    </w:p>
    <w:p w:rsidR="00022AFA" w:rsidRPr="00022AFA" w:rsidRDefault="00022AFA" w:rsidP="00022AFA">
      <w:pPr>
        <w:spacing w:before="100" w:beforeAutospacing="1" w:after="100" w:afterAutospacing="1" w:line="240" w:lineRule="auto"/>
        <w:rPr>
          <w:ins w:id="35" w:author="Unknown"/>
          <w:rFonts w:ascii="Times New Roman" w:eastAsia="Times New Roman" w:hAnsi="Times New Roman" w:cs="Times New Roman"/>
          <w:sz w:val="24"/>
          <w:szCs w:val="24"/>
        </w:rPr>
      </w:pPr>
      <w:ins w:id="36" w:author="Unknown">
        <w:r w:rsidRPr="00627100">
          <w:rPr>
            <w:rFonts w:ascii="Times New Roman" w:eastAsia="Times New Roman" w:hAnsi="Times New Roman" w:cs="Times New Roman"/>
            <w:b/>
            <w:bCs/>
            <w:sz w:val="24"/>
            <w:szCs w:val="24"/>
            <w:u w:val="single"/>
          </w:rPr>
          <w:t>Step4:</w:t>
        </w:r>
        <w:r w:rsidRPr="00022AFA">
          <w:rPr>
            <w:rFonts w:ascii="Times New Roman" w:eastAsia="Times New Roman" w:hAnsi="Times New Roman" w:cs="Times New Roman"/>
            <w:sz w:val="24"/>
            <w:szCs w:val="24"/>
          </w:rPr>
          <w:t xml:space="preserve"> root server will return a referral to the .com TLD name server(these TLD name servers knows the address of name servers of all SLD's).In our case we searched for www.example.com so root server will give us referral to .com TLD servers.</w:t>
        </w:r>
      </w:ins>
    </w:p>
    <w:p w:rsidR="00022AFA" w:rsidRPr="00022AFA" w:rsidRDefault="00022AFA" w:rsidP="00022AFA">
      <w:pPr>
        <w:spacing w:before="100" w:beforeAutospacing="1" w:after="100" w:afterAutospacing="1" w:line="240" w:lineRule="auto"/>
        <w:rPr>
          <w:ins w:id="37" w:author="Unknown"/>
          <w:rFonts w:ascii="Times New Roman" w:eastAsia="Times New Roman" w:hAnsi="Times New Roman" w:cs="Times New Roman"/>
          <w:sz w:val="24"/>
          <w:szCs w:val="24"/>
        </w:rPr>
      </w:pPr>
      <w:ins w:id="38" w:author="Unknown">
        <w:r w:rsidRPr="00022AFA">
          <w:rPr>
            <w:rFonts w:ascii="Times New Roman" w:eastAsia="Times New Roman" w:hAnsi="Times New Roman" w:cs="Times New Roman"/>
            <w:sz w:val="24"/>
            <w:szCs w:val="24"/>
          </w:rPr>
          <w:t>If it was www.example.net then root server will give, .net TLD servers refferal.</w:t>
        </w:r>
      </w:ins>
    </w:p>
    <w:p w:rsidR="00022AFA" w:rsidRPr="00022AFA" w:rsidRDefault="00022AFA" w:rsidP="00022AFA">
      <w:pPr>
        <w:spacing w:before="100" w:beforeAutospacing="1" w:after="100" w:afterAutospacing="1" w:line="240" w:lineRule="auto"/>
        <w:rPr>
          <w:ins w:id="39" w:author="Unknown"/>
          <w:rFonts w:ascii="Times New Roman" w:eastAsia="Times New Roman" w:hAnsi="Times New Roman" w:cs="Times New Roman"/>
          <w:sz w:val="24"/>
          <w:szCs w:val="24"/>
        </w:rPr>
      </w:pPr>
      <w:ins w:id="40" w:author="Unknown">
        <w:r w:rsidRPr="00627100">
          <w:rPr>
            <w:rFonts w:ascii="Times New Roman" w:eastAsia="Times New Roman" w:hAnsi="Times New Roman" w:cs="Times New Roman"/>
            <w:b/>
            <w:bCs/>
            <w:sz w:val="24"/>
            <w:szCs w:val="24"/>
            <w:u w:val="single"/>
          </w:rPr>
          <w:t>Step5:</w:t>
        </w:r>
        <w:r w:rsidRPr="00022AFA">
          <w:rPr>
            <w:rFonts w:ascii="Times New Roman" w:eastAsia="Times New Roman" w:hAnsi="Times New Roman" w:cs="Times New Roman"/>
            <w:sz w:val="24"/>
            <w:szCs w:val="24"/>
          </w:rPr>
          <w:t xml:space="preserve"> Now One of the TLD servers of .com will give us the referral to the DNS server resposible for example.com domain.</w:t>
        </w:r>
      </w:ins>
    </w:p>
    <w:p w:rsidR="00022AFA" w:rsidRPr="00022AFA" w:rsidRDefault="00022AFA" w:rsidP="00022AFA">
      <w:pPr>
        <w:spacing w:before="100" w:beforeAutospacing="1" w:after="100" w:afterAutospacing="1" w:line="240" w:lineRule="auto"/>
        <w:rPr>
          <w:ins w:id="41" w:author="Unknown"/>
          <w:rFonts w:ascii="Times New Roman" w:eastAsia="Times New Roman" w:hAnsi="Times New Roman" w:cs="Times New Roman"/>
          <w:sz w:val="24"/>
          <w:szCs w:val="24"/>
        </w:rPr>
      </w:pPr>
      <w:ins w:id="42" w:author="Unknown">
        <w:r w:rsidRPr="00627100">
          <w:rPr>
            <w:rFonts w:ascii="Times New Roman" w:eastAsia="Times New Roman" w:hAnsi="Times New Roman" w:cs="Times New Roman"/>
            <w:b/>
            <w:bCs/>
            <w:sz w:val="24"/>
            <w:szCs w:val="24"/>
            <w:u w:val="single"/>
          </w:rPr>
          <w:t>Step6:</w:t>
        </w:r>
        <w:r w:rsidRPr="00022AFA">
          <w:rPr>
            <w:rFonts w:ascii="Times New Roman" w:eastAsia="Times New Roman" w:hAnsi="Times New Roman" w:cs="Times New Roman"/>
            <w:sz w:val="24"/>
            <w:szCs w:val="24"/>
          </w:rPr>
          <w:t xml:space="preserve"> the dns server for example.com domain will now give the client the ip address of www host(www is the host name.)</w:t>
        </w:r>
      </w:ins>
    </w:p>
    <w:p w:rsidR="00022AFA" w:rsidRPr="00022AFA" w:rsidRDefault="00022AFA" w:rsidP="00022AFA">
      <w:pPr>
        <w:spacing w:before="100" w:beforeAutospacing="1" w:after="100" w:afterAutospacing="1" w:line="240" w:lineRule="auto"/>
        <w:rPr>
          <w:ins w:id="43" w:author="Unknown"/>
          <w:rFonts w:ascii="Times New Roman" w:eastAsia="Times New Roman" w:hAnsi="Times New Roman" w:cs="Times New Roman"/>
          <w:sz w:val="24"/>
          <w:szCs w:val="24"/>
        </w:rPr>
      </w:pPr>
      <w:ins w:id="44" w:author="Unknown">
        <w:r w:rsidRPr="00022AFA">
          <w:rPr>
            <w:rFonts w:ascii="Times New Roman" w:eastAsia="Times New Roman" w:hAnsi="Times New Roman" w:cs="Times New Roman"/>
            <w:sz w:val="24"/>
            <w:szCs w:val="24"/>
          </w:rPr>
          <w:t>Now lets practically have a look at how this process works.</w:t>
        </w:r>
      </w:ins>
    </w:p>
    <w:p w:rsidR="00022AFA" w:rsidRPr="00022AFA" w:rsidRDefault="00022AFA" w:rsidP="00022AFA">
      <w:pPr>
        <w:spacing w:beforeAutospacing="1" w:after="100" w:afterAutospacing="1" w:line="240" w:lineRule="auto"/>
        <w:rPr>
          <w:ins w:id="45" w:author="Unknown"/>
          <w:rFonts w:ascii="Times New Roman" w:eastAsia="Times New Roman" w:hAnsi="Times New Roman" w:cs="Times New Roman"/>
          <w:sz w:val="24"/>
          <w:szCs w:val="24"/>
        </w:rPr>
      </w:pPr>
      <w:ins w:id="46" w:author="Unknown">
        <w:r w:rsidRPr="00022AFA">
          <w:rPr>
            <w:rFonts w:ascii="Times New Roman" w:eastAsia="Times New Roman" w:hAnsi="Times New Roman" w:cs="Times New Roman"/>
            <w:sz w:val="24"/>
            <w:szCs w:val="24"/>
          </w:rPr>
          <w:t>[root@myvm1 ~]# dig +trace www.google.com</w:t>
        </w:r>
        <w:r w:rsidRPr="00022AFA">
          <w:rPr>
            <w:rFonts w:ascii="Times New Roman" w:eastAsia="Times New Roman" w:hAnsi="Times New Roman" w:cs="Times New Roman"/>
            <w:sz w:val="24"/>
            <w:szCs w:val="24"/>
          </w:rPr>
          <w:br/>
        </w:r>
        <w:r w:rsidRPr="00022AFA">
          <w:rPr>
            <w:rFonts w:ascii="Times New Roman" w:eastAsia="Times New Roman" w:hAnsi="Times New Roman" w:cs="Times New Roman"/>
            <w:sz w:val="24"/>
            <w:szCs w:val="24"/>
          </w:rPr>
          <w:br/>
          <w:t>; &lt;&lt;&gt;&gt; DiG 9.3.4-P1 &lt;&lt;&gt;&gt; +trace www.google.com</w:t>
        </w:r>
        <w:r w:rsidRPr="00022AFA">
          <w:rPr>
            <w:rFonts w:ascii="Times New Roman" w:eastAsia="Times New Roman" w:hAnsi="Times New Roman" w:cs="Times New Roman"/>
            <w:sz w:val="24"/>
            <w:szCs w:val="24"/>
          </w:rPr>
          <w:br/>
          <w:t>;; global options:  printcmd</w:t>
        </w:r>
        <w:r w:rsidRPr="00022AFA">
          <w:rPr>
            <w:rFonts w:ascii="Times New Roman" w:eastAsia="Times New Roman" w:hAnsi="Times New Roman" w:cs="Times New Roman"/>
            <w:sz w:val="24"/>
            <w:szCs w:val="24"/>
          </w:rPr>
          <w:br/>
          <w:t>.                       5       IN      NS      a.root-servers.net.</w:t>
        </w:r>
        <w:r w:rsidRPr="00022AFA">
          <w:rPr>
            <w:rFonts w:ascii="Times New Roman" w:eastAsia="Times New Roman" w:hAnsi="Times New Roman" w:cs="Times New Roman"/>
            <w:sz w:val="24"/>
            <w:szCs w:val="24"/>
          </w:rPr>
          <w:br/>
          <w:t>.                       5       IN      NS      b.root-servers.net.</w:t>
        </w:r>
        <w:r w:rsidRPr="00022AFA">
          <w:rPr>
            <w:rFonts w:ascii="Times New Roman" w:eastAsia="Times New Roman" w:hAnsi="Times New Roman" w:cs="Times New Roman"/>
            <w:sz w:val="24"/>
            <w:szCs w:val="24"/>
          </w:rPr>
          <w:br/>
          <w:t>.                       5       IN      NS      c.root-servers.net.</w:t>
        </w:r>
        <w:r w:rsidRPr="00022AFA">
          <w:rPr>
            <w:rFonts w:ascii="Times New Roman" w:eastAsia="Times New Roman" w:hAnsi="Times New Roman" w:cs="Times New Roman"/>
            <w:sz w:val="24"/>
            <w:szCs w:val="24"/>
          </w:rPr>
          <w:br/>
          <w:t>.                       5       IN      NS      d.root-servers.net.</w:t>
        </w:r>
        <w:r w:rsidRPr="00022AFA">
          <w:rPr>
            <w:rFonts w:ascii="Times New Roman" w:eastAsia="Times New Roman" w:hAnsi="Times New Roman" w:cs="Times New Roman"/>
            <w:sz w:val="24"/>
            <w:szCs w:val="24"/>
          </w:rPr>
          <w:br/>
          <w:t>.                       5       IN      NS      e.root-servers.net.</w:t>
        </w:r>
        <w:r w:rsidRPr="00022AFA">
          <w:rPr>
            <w:rFonts w:ascii="Times New Roman" w:eastAsia="Times New Roman" w:hAnsi="Times New Roman" w:cs="Times New Roman"/>
            <w:sz w:val="24"/>
            <w:szCs w:val="24"/>
          </w:rPr>
          <w:br/>
          <w:t>.                       5       IN      NS      f.root-servers.net.</w:t>
        </w:r>
        <w:r w:rsidRPr="00022AFA">
          <w:rPr>
            <w:rFonts w:ascii="Times New Roman" w:eastAsia="Times New Roman" w:hAnsi="Times New Roman" w:cs="Times New Roman"/>
            <w:sz w:val="24"/>
            <w:szCs w:val="24"/>
          </w:rPr>
          <w:br/>
          <w:t>.                       5       IN      NS      g.root-servers.net.</w:t>
        </w:r>
        <w:r w:rsidRPr="00022AFA">
          <w:rPr>
            <w:rFonts w:ascii="Times New Roman" w:eastAsia="Times New Roman" w:hAnsi="Times New Roman" w:cs="Times New Roman"/>
            <w:sz w:val="24"/>
            <w:szCs w:val="24"/>
          </w:rPr>
          <w:br/>
          <w:t>.                       5       IN      NS      h.root-servers.net.</w:t>
        </w:r>
        <w:r w:rsidRPr="00022AFA">
          <w:rPr>
            <w:rFonts w:ascii="Times New Roman" w:eastAsia="Times New Roman" w:hAnsi="Times New Roman" w:cs="Times New Roman"/>
            <w:sz w:val="24"/>
            <w:szCs w:val="24"/>
          </w:rPr>
          <w:br/>
          <w:t>.                       5       IN      NS      i.root-servers.net.</w:t>
        </w:r>
        <w:r w:rsidRPr="00022AFA">
          <w:rPr>
            <w:rFonts w:ascii="Times New Roman" w:eastAsia="Times New Roman" w:hAnsi="Times New Roman" w:cs="Times New Roman"/>
            <w:sz w:val="24"/>
            <w:szCs w:val="24"/>
          </w:rPr>
          <w:br/>
          <w:t>.                       5       IN      NS      j.root-servers.net.</w:t>
        </w:r>
        <w:r w:rsidRPr="00022AFA">
          <w:rPr>
            <w:rFonts w:ascii="Times New Roman" w:eastAsia="Times New Roman" w:hAnsi="Times New Roman" w:cs="Times New Roman"/>
            <w:sz w:val="24"/>
            <w:szCs w:val="24"/>
          </w:rPr>
          <w:br/>
          <w:t>.                       5       IN      NS      k.root-servers.net.</w:t>
        </w:r>
        <w:r w:rsidRPr="00022AFA">
          <w:rPr>
            <w:rFonts w:ascii="Times New Roman" w:eastAsia="Times New Roman" w:hAnsi="Times New Roman" w:cs="Times New Roman"/>
            <w:sz w:val="24"/>
            <w:szCs w:val="24"/>
          </w:rPr>
          <w:br/>
          <w:t>.                       5       IN      NS      l.root-servers.net.</w:t>
        </w:r>
        <w:r w:rsidRPr="00022AFA">
          <w:rPr>
            <w:rFonts w:ascii="Times New Roman" w:eastAsia="Times New Roman" w:hAnsi="Times New Roman" w:cs="Times New Roman"/>
            <w:sz w:val="24"/>
            <w:szCs w:val="24"/>
          </w:rPr>
          <w:br/>
          <w:t>.                       5       IN      NS      m.root-servers.net.</w:t>
        </w:r>
        <w:r w:rsidRPr="00022AFA">
          <w:rPr>
            <w:rFonts w:ascii="Times New Roman" w:eastAsia="Times New Roman" w:hAnsi="Times New Roman" w:cs="Times New Roman"/>
            <w:sz w:val="24"/>
            <w:szCs w:val="24"/>
          </w:rPr>
          <w:br/>
          <w:t>;; Received 228 bytes from 192.168.159.2#53(192.168.159.2) in 49 ms</w:t>
        </w:r>
        <w:r w:rsidRPr="00022AFA">
          <w:rPr>
            <w:rFonts w:ascii="Times New Roman" w:eastAsia="Times New Roman" w:hAnsi="Times New Roman" w:cs="Times New Roman"/>
            <w:sz w:val="24"/>
            <w:szCs w:val="24"/>
          </w:rPr>
          <w:br/>
        </w:r>
        <w:r w:rsidRPr="00022AFA">
          <w:rPr>
            <w:rFonts w:ascii="Times New Roman" w:eastAsia="Times New Roman" w:hAnsi="Times New Roman" w:cs="Times New Roman"/>
            <w:sz w:val="24"/>
            <w:szCs w:val="24"/>
          </w:rPr>
          <w:br/>
          <w:t>com.                    172800  IN      NS      a.gtld-servers.net.</w:t>
        </w:r>
        <w:r w:rsidRPr="00022AFA">
          <w:rPr>
            <w:rFonts w:ascii="Times New Roman" w:eastAsia="Times New Roman" w:hAnsi="Times New Roman" w:cs="Times New Roman"/>
            <w:sz w:val="24"/>
            <w:szCs w:val="24"/>
          </w:rPr>
          <w:br/>
          <w:t>com.                    172800  IN      NS      b.gtld-servers.net.</w:t>
        </w:r>
        <w:r w:rsidRPr="00022AFA">
          <w:rPr>
            <w:rFonts w:ascii="Times New Roman" w:eastAsia="Times New Roman" w:hAnsi="Times New Roman" w:cs="Times New Roman"/>
            <w:sz w:val="24"/>
            <w:szCs w:val="24"/>
          </w:rPr>
          <w:br/>
          <w:t>com.                    172800  IN      NS      c.gtld-servers.net.</w:t>
        </w:r>
        <w:r w:rsidRPr="00022AFA">
          <w:rPr>
            <w:rFonts w:ascii="Times New Roman" w:eastAsia="Times New Roman" w:hAnsi="Times New Roman" w:cs="Times New Roman"/>
            <w:sz w:val="24"/>
            <w:szCs w:val="24"/>
          </w:rPr>
          <w:br/>
          <w:t>com.                    172800  IN      NS      d.gtld-servers.net.</w:t>
        </w:r>
        <w:r w:rsidRPr="00022AFA">
          <w:rPr>
            <w:rFonts w:ascii="Times New Roman" w:eastAsia="Times New Roman" w:hAnsi="Times New Roman" w:cs="Times New Roman"/>
            <w:sz w:val="24"/>
            <w:szCs w:val="24"/>
          </w:rPr>
          <w:br/>
          <w:t>com.                    172800  IN      NS      e.gtld-servers.net.</w:t>
        </w:r>
        <w:r w:rsidRPr="00022AFA">
          <w:rPr>
            <w:rFonts w:ascii="Times New Roman" w:eastAsia="Times New Roman" w:hAnsi="Times New Roman" w:cs="Times New Roman"/>
            <w:sz w:val="24"/>
            <w:szCs w:val="24"/>
          </w:rPr>
          <w:br/>
          <w:t>com.                    172800  IN      NS      f.gtld-servers.net.</w:t>
        </w:r>
        <w:r w:rsidRPr="00022AFA">
          <w:rPr>
            <w:rFonts w:ascii="Times New Roman" w:eastAsia="Times New Roman" w:hAnsi="Times New Roman" w:cs="Times New Roman"/>
            <w:sz w:val="24"/>
            <w:szCs w:val="24"/>
          </w:rPr>
          <w:br/>
        </w:r>
        <w:r w:rsidRPr="00022AFA">
          <w:rPr>
            <w:rFonts w:ascii="Times New Roman" w:eastAsia="Times New Roman" w:hAnsi="Times New Roman" w:cs="Times New Roman"/>
            <w:sz w:val="24"/>
            <w:szCs w:val="24"/>
          </w:rPr>
          <w:lastRenderedPageBreak/>
          <w:t>com.                    172800  IN      NS      g.gtld-servers.net.</w:t>
        </w:r>
        <w:r w:rsidRPr="00022AFA">
          <w:rPr>
            <w:rFonts w:ascii="Times New Roman" w:eastAsia="Times New Roman" w:hAnsi="Times New Roman" w:cs="Times New Roman"/>
            <w:sz w:val="24"/>
            <w:szCs w:val="24"/>
          </w:rPr>
          <w:br/>
          <w:t>com.                    172800  IN      NS      h.gtld-servers.net.</w:t>
        </w:r>
        <w:r w:rsidRPr="00022AFA">
          <w:rPr>
            <w:rFonts w:ascii="Times New Roman" w:eastAsia="Times New Roman" w:hAnsi="Times New Roman" w:cs="Times New Roman"/>
            <w:sz w:val="24"/>
            <w:szCs w:val="24"/>
          </w:rPr>
          <w:br/>
          <w:t>com.                    172800  IN      NS      i.gtld-servers.net.</w:t>
        </w:r>
        <w:r w:rsidRPr="00022AFA">
          <w:rPr>
            <w:rFonts w:ascii="Times New Roman" w:eastAsia="Times New Roman" w:hAnsi="Times New Roman" w:cs="Times New Roman"/>
            <w:sz w:val="24"/>
            <w:szCs w:val="24"/>
          </w:rPr>
          <w:br/>
          <w:t>com.                    172800  IN      NS      j.gtld-servers.net.</w:t>
        </w:r>
        <w:r w:rsidRPr="00022AFA">
          <w:rPr>
            <w:rFonts w:ascii="Times New Roman" w:eastAsia="Times New Roman" w:hAnsi="Times New Roman" w:cs="Times New Roman"/>
            <w:sz w:val="24"/>
            <w:szCs w:val="24"/>
          </w:rPr>
          <w:br/>
          <w:t>com.                    172800  IN      NS      k.gtld-servers.net.</w:t>
        </w:r>
        <w:r w:rsidRPr="00022AFA">
          <w:rPr>
            <w:rFonts w:ascii="Times New Roman" w:eastAsia="Times New Roman" w:hAnsi="Times New Roman" w:cs="Times New Roman"/>
            <w:sz w:val="24"/>
            <w:szCs w:val="24"/>
          </w:rPr>
          <w:br/>
          <w:t>com.                    172800  IN      NS      l.gtld-servers.net.</w:t>
        </w:r>
        <w:r w:rsidRPr="00022AFA">
          <w:rPr>
            <w:rFonts w:ascii="Times New Roman" w:eastAsia="Times New Roman" w:hAnsi="Times New Roman" w:cs="Times New Roman"/>
            <w:sz w:val="24"/>
            <w:szCs w:val="24"/>
          </w:rPr>
          <w:br/>
          <w:t>com.                    172800  IN      NS      m.gtld-servers.net.</w:t>
        </w:r>
        <w:r w:rsidRPr="00022AFA">
          <w:rPr>
            <w:rFonts w:ascii="Times New Roman" w:eastAsia="Times New Roman" w:hAnsi="Times New Roman" w:cs="Times New Roman"/>
            <w:sz w:val="24"/>
            <w:szCs w:val="24"/>
          </w:rPr>
          <w:br/>
          <w:t>;; Received 504 bytes from 198.41.0.4#53(a.root-servers.net) in 153 ms</w:t>
        </w:r>
        <w:r w:rsidRPr="00022AFA">
          <w:rPr>
            <w:rFonts w:ascii="Times New Roman" w:eastAsia="Times New Roman" w:hAnsi="Times New Roman" w:cs="Times New Roman"/>
            <w:sz w:val="24"/>
            <w:szCs w:val="24"/>
          </w:rPr>
          <w:br/>
        </w:r>
        <w:r w:rsidRPr="00022AFA">
          <w:rPr>
            <w:rFonts w:ascii="Times New Roman" w:eastAsia="Times New Roman" w:hAnsi="Times New Roman" w:cs="Times New Roman"/>
            <w:sz w:val="24"/>
            <w:szCs w:val="24"/>
          </w:rPr>
          <w:br/>
          <w:t>google.com.             172800  IN      NS      ns2.google.com.</w:t>
        </w:r>
        <w:r w:rsidRPr="00022AFA">
          <w:rPr>
            <w:rFonts w:ascii="Times New Roman" w:eastAsia="Times New Roman" w:hAnsi="Times New Roman" w:cs="Times New Roman"/>
            <w:sz w:val="24"/>
            <w:szCs w:val="24"/>
          </w:rPr>
          <w:br/>
          <w:t>google.com.             172800  IN      NS      ns1.google.com.</w:t>
        </w:r>
        <w:r w:rsidRPr="00022AFA">
          <w:rPr>
            <w:rFonts w:ascii="Times New Roman" w:eastAsia="Times New Roman" w:hAnsi="Times New Roman" w:cs="Times New Roman"/>
            <w:sz w:val="24"/>
            <w:szCs w:val="24"/>
          </w:rPr>
          <w:br/>
          <w:t>google.com.             172800  IN      NS      ns3.google.com.</w:t>
        </w:r>
        <w:r w:rsidRPr="00022AFA">
          <w:rPr>
            <w:rFonts w:ascii="Times New Roman" w:eastAsia="Times New Roman" w:hAnsi="Times New Roman" w:cs="Times New Roman"/>
            <w:sz w:val="24"/>
            <w:szCs w:val="24"/>
          </w:rPr>
          <w:br/>
          <w:t>google.com.             172800  IN      NS      ns4.google.com.</w:t>
        </w:r>
        <w:r w:rsidRPr="00022AFA">
          <w:rPr>
            <w:rFonts w:ascii="Times New Roman" w:eastAsia="Times New Roman" w:hAnsi="Times New Roman" w:cs="Times New Roman"/>
            <w:sz w:val="24"/>
            <w:szCs w:val="24"/>
          </w:rPr>
          <w:br/>
          <w:t>;; Received 168 bytes from 192.33.14.30#53(b.gtld-servers.net) in 12 ms</w:t>
        </w:r>
        <w:r w:rsidRPr="00022AFA">
          <w:rPr>
            <w:rFonts w:ascii="Times New Roman" w:eastAsia="Times New Roman" w:hAnsi="Times New Roman" w:cs="Times New Roman"/>
            <w:sz w:val="24"/>
            <w:szCs w:val="24"/>
          </w:rPr>
          <w:br/>
        </w:r>
        <w:r w:rsidRPr="00022AFA">
          <w:rPr>
            <w:rFonts w:ascii="Times New Roman" w:eastAsia="Times New Roman" w:hAnsi="Times New Roman" w:cs="Times New Roman"/>
            <w:sz w:val="24"/>
            <w:szCs w:val="24"/>
          </w:rPr>
          <w:br/>
          <w:t>www.google.com.         300     IN      A       74.125.236.48</w:t>
        </w:r>
        <w:r w:rsidRPr="00022AFA">
          <w:rPr>
            <w:rFonts w:ascii="Times New Roman" w:eastAsia="Times New Roman" w:hAnsi="Times New Roman" w:cs="Times New Roman"/>
            <w:sz w:val="24"/>
            <w:szCs w:val="24"/>
          </w:rPr>
          <w:br/>
          <w:t>www.google.com.         300     IN      A       74.125.236.50</w:t>
        </w:r>
        <w:r w:rsidRPr="00022AFA">
          <w:rPr>
            <w:rFonts w:ascii="Times New Roman" w:eastAsia="Times New Roman" w:hAnsi="Times New Roman" w:cs="Times New Roman"/>
            <w:sz w:val="24"/>
            <w:szCs w:val="24"/>
          </w:rPr>
          <w:br/>
          <w:t>www.google.com.         300     IN      A       74.125.236.51</w:t>
        </w:r>
        <w:r w:rsidRPr="00022AFA">
          <w:rPr>
            <w:rFonts w:ascii="Times New Roman" w:eastAsia="Times New Roman" w:hAnsi="Times New Roman" w:cs="Times New Roman"/>
            <w:sz w:val="24"/>
            <w:szCs w:val="24"/>
          </w:rPr>
          <w:br/>
          <w:t>www.google.com.         300     IN      A       74.125.236.49</w:t>
        </w:r>
        <w:r w:rsidRPr="00022AFA">
          <w:rPr>
            <w:rFonts w:ascii="Times New Roman" w:eastAsia="Times New Roman" w:hAnsi="Times New Roman" w:cs="Times New Roman"/>
            <w:sz w:val="24"/>
            <w:szCs w:val="24"/>
          </w:rPr>
          <w:br/>
          <w:t>www.google.com.         300     IN      A       74.125.236.52</w:t>
        </w:r>
        <w:r w:rsidRPr="00022AFA">
          <w:rPr>
            <w:rFonts w:ascii="Times New Roman" w:eastAsia="Times New Roman" w:hAnsi="Times New Roman" w:cs="Times New Roman"/>
            <w:sz w:val="24"/>
            <w:szCs w:val="24"/>
          </w:rPr>
          <w:br/>
          <w:t>;; Received 112 bytes from 216.239.34.10#53(ns2.google.com) in 108 ms</w:t>
        </w:r>
        <w:r w:rsidRPr="00022AFA">
          <w:rPr>
            <w:rFonts w:ascii="Times New Roman" w:eastAsia="Times New Roman" w:hAnsi="Times New Roman" w:cs="Times New Roman"/>
            <w:sz w:val="24"/>
            <w:szCs w:val="24"/>
          </w:rPr>
          <w:br/>
          <w:t> </w:t>
        </w:r>
      </w:ins>
    </w:p>
    <w:p w:rsidR="00022AFA" w:rsidRPr="00022AFA" w:rsidRDefault="00022AFA" w:rsidP="00022AFA">
      <w:pPr>
        <w:spacing w:before="100" w:beforeAutospacing="1" w:after="100" w:afterAutospacing="1" w:line="240" w:lineRule="auto"/>
        <w:rPr>
          <w:ins w:id="47" w:author="Unknown"/>
          <w:rFonts w:ascii="Times New Roman" w:eastAsia="Times New Roman" w:hAnsi="Times New Roman" w:cs="Times New Roman"/>
          <w:sz w:val="24"/>
          <w:szCs w:val="24"/>
        </w:rPr>
      </w:pPr>
      <w:ins w:id="48" w:author="Unknown">
        <w:r w:rsidRPr="00022AFA">
          <w:rPr>
            <w:rFonts w:ascii="Times New Roman" w:eastAsia="Times New Roman" w:hAnsi="Times New Roman" w:cs="Times New Roman"/>
            <w:sz w:val="24"/>
            <w:szCs w:val="24"/>
          </w:rPr>
          <w:br/>
          <w:t xml:space="preserve">Now you can clearly see from the dig with trace output that, the request first went to root servers. a.root-servers.net replied me with the addresses of all .com gtld servers, and b.gtld-servers.net gave me the name servers for google.com and finally ns2.google.com replied me with the ip address of www.google.com </w:t>
        </w:r>
      </w:ins>
    </w:p>
    <w:p w:rsidR="00D378C4" w:rsidRPr="00627100" w:rsidRDefault="00D378C4">
      <w:pPr>
        <w:rPr>
          <w:sz w:val="24"/>
          <w:szCs w:val="24"/>
        </w:rPr>
      </w:pPr>
    </w:p>
    <w:sectPr w:rsidR="00D378C4" w:rsidRPr="00627100" w:rsidSect="00D378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022AFA"/>
    <w:rsid w:val="00022AFA"/>
    <w:rsid w:val="00453A65"/>
    <w:rsid w:val="00627100"/>
    <w:rsid w:val="00D378C4"/>
    <w:rsid w:val="00FF7A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78C4"/>
  </w:style>
  <w:style w:type="paragraph" w:styleId="Heading1">
    <w:name w:val="heading 1"/>
    <w:basedOn w:val="Normal"/>
    <w:next w:val="Normal"/>
    <w:link w:val="Heading1Char"/>
    <w:uiPriority w:val="9"/>
    <w:qFormat/>
    <w:rsid w:val="00022A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022A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22AF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22A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2AFA"/>
    <w:rPr>
      <w:b/>
      <w:bCs/>
    </w:rPr>
  </w:style>
  <w:style w:type="paragraph" w:styleId="BalloonText">
    <w:name w:val="Balloon Text"/>
    <w:basedOn w:val="Normal"/>
    <w:link w:val="BalloonTextChar"/>
    <w:uiPriority w:val="99"/>
    <w:semiHidden/>
    <w:unhideWhenUsed/>
    <w:rsid w:val="00022A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AFA"/>
    <w:rPr>
      <w:rFonts w:ascii="Tahoma" w:hAnsi="Tahoma" w:cs="Tahoma"/>
      <w:sz w:val="16"/>
      <w:szCs w:val="16"/>
    </w:rPr>
  </w:style>
  <w:style w:type="character" w:customStyle="1" w:styleId="Heading1Char">
    <w:name w:val="Heading 1 Char"/>
    <w:basedOn w:val="DefaultParagraphFont"/>
    <w:link w:val="Heading1"/>
    <w:uiPriority w:val="9"/>
    <w:rsid w:val="00022AFA"/>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F7AF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32613803">
      <w:bodyDiv w:val="1"/>
      <w:marLeft w:val="0"/>
      <w:marRight w:val="0"/>
      <w:marTop w:val="0"/>
      <w:marBottom w:val="0"/>
      <w:divBdr>
        <w:top w:val="none" w:sz="0" w:space="0" w:color="auto"/>
        <w:left w:val="none" w:sz="0" w:space="0" w:color="auto"/>
        <w:bottom w:val="none" w:sz="0" w:space="0" w:color="auto"/>
        <w:right w:val="none" w:sz="0" w:space="0" w:color="auto"/>
      </w:divBdr>
    </w:div>
    <w:div w:id="1283147621">
      <w:bodyDiv w:val="1"/>
      <w:marLeft w:val="0"/>
      <w:marRight w:val="0"/>
      <w:marTop w:val="0"/>
      <w:marBottom w:val="0"/>
      <w:divBdr>
        <w:top w:val="none" w:sz="0" w:space="0" w:color="auto"/>
        <w:left w:val="none" w:sz="0" w:space="0" w:color="auto"/>
        <w:bottom w:val="none" w:sz="0" w:space="0" w:color="auto"/>
        <w:right w:val="none" w:sz="0" w:space="0" w:color="auto"/>
      </w:divBdr>
      <w:divsChild>
        <w:div w:id="1876312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hyperlink" Target="http://www.slashroot.in/how-dns-work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1599</Words>
  <Characters>9117</Characters>
  <Application>Microsoft Office Word</Application>
  <DocSecurity>0</DocSecurity>
  <Lines>75</Lines>
  <Paragraphs>21</Paragraphs>
  <ScaleCrop>false</ScaleCrop>
  <Company/>
  <LinksUpToDate>false</LinksUpToDate>
  <CharactersWithSpaces>10695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Optimus</dc:creator>
  <cp:lastModifiedBy>Optimus</cp:lastModifiedBy>
  <cp:revision>4</cp:revision>
  <dcterms:created xsi:type="dcterms:W3CDTF">2015-12-24T18:14:00Z</dcterms:created>
  <dcterms:modified xsi:type="dcterms:W3CDTF">2015-12-24T19:05:00Z</dcterms:modified>
</cp:coreProperties>
</file>